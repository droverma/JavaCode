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260" w:before="0" w:lineRule="auto"/>
        <w:ind w:left="0" w:firstLine="0"/>
        <w:rPr/>
      </w:pPr>
      <w:bookmarkStart w:colFirst="0" w:colLast="0" w:name="_n1qdze6vavsx" w:id="0"/>
      <w:bookmarkEnd w:id="0"/>
      <w:del w:author="Drishti *" w:id="0" w:date="2023-06-16T13:03:00Z">
        <w:commentRangeStart w:id="0"/>
        <w:r w:rsidDel="00000000" w:rsidR="00000000" w:rsidRPr="00000000">
          <w:rPr>
            <w:rtl w:val="0"/>
          </w:rPr>
          <w:delText xml:space="preserve">Que: </w:delText>
        </w:r>
        <w:r w:rsidDel="00000000" w:rsidR="00000000" w:rsidRPr="00000000">
          <w:rPr>
            <w:rFonts w:ascii="Roboto" w:cs="Roboto" w:eastAsia="Roboto" w:hAnsi="Roboto"/>
            <w:color w:val="1f1f1f"/>
            <w:sz w:val="21"/>
            <w:szCs w:val="21"/>
            <w:rtl w:val="0"/>
          </w:rPr>
          <w:delText xml:space="preserve">Doc:     Design of the Pattern(snapshot)     1 paragraph explaining the topic(copy-paste)     Example in Java (copy –paste)</w:delText>
        </w:r>
      </w:del>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3"/>
        <w:keepNext w:val="0"/>
        <w:keepLines w:val="0"/>
        <w:spacing w:after="260" w:before="0" w:lineRule="auto"/>
        <w:ind w:left="0" w:firstLine="0"/>
        <w:rPr/>
      </w:pPr>
      <w:bookmarkStart w:colFirst="0" w:colLast="0" w:name="_k6u0l8iu7ngh" w:id="1"/>
      <w:bookmarkEnd w:id="1"/>
      <w:r w:rsidDel="00000000" w:rsidR="00000000" w:rsidRPr="00000000">
        <w:rPr>
          <w:rtl w:val="0"/>
        </w:rPr>
      </w:r>
    </w:p>
    <w:p w:rsidR="00000000" w:rsidDel="00000000" w:rsidP="00000000" w:rsidRDefault="00000000" w:rsidRPr="00000000" w14:paraId="00000003">
      <w:pPr>
        <w:pStyle w:val="Heading3"/>
        <w:keepNext w:val="0"/>
        <w:keepLines w:val="0"/>
        <w:spacing w:after="260" w:before="0" w:lineRule="auto"/>
        <w:ind w:left="0" w:firstLine="0"/>
        <w:rPr>
          <w:b w:val="1"/>
          <w:color w:val="1155cc"/>
          <w:sz w:val="32"/>
          <w:szCs w:val="32"/>
        </w:rPr>
      </w:pPr>
      <w:bookmarkStart w:colFirst="0" w:colLast="0" w:name="_yf2pg1ydw8za" w:id="2"/>
      <w:bookmarkEnd w:id="2"/>
      <w:hyperlink r:id="rId7">
        <w:r w:rsidDel="00000000" w:rsidR="00000000" w:rsidRPr="00000000">
          <w:rPr>
            <w:b w:val="1"/>
            <w:color w:val="1155cc"/>
            <w:sz w:val="32"/>
            <w:szCs w:val="32"/>
            <w:rtl w:val="0"/>
          </w:rPr>
          <w:t xml:space="preserve">Introduction</w:t>
        </w:r>
      </w:hyperlink>
      <w:r w:rsidDel="00000000" w:rsidR="00000000" w:rsidRPr="00000000">
        <w:rPr>
          <w:rtl w:val="0"/>
        </w:rPr>
      </w:r>
    </w:p>
    <w:p w:rsidR="00000000" w:rsidDel="00000000" w:rsidP="00000000" w:rsidRDefault="00000000" w:rsidRPr="00000000" w14:paraId="00000004">
      <w:pPr>
        <w:spacing w:after="240" w:before="240" w:line="360" w:lineRule="auto"/>
        <w:rPr>
          <w:color w:val="4d5b7c"/>
          <w:sz w:val="24"/>
          <w:szCs w:val="24"/>
        </w:rPr>
      </w:pPr>
      <w:r w:rsidDel="00000000" w:rsidR="00000000" w:rsidRPr="00000000">
        <w:rPr>
          <w:i w:val="1"/>
          <w:color w:val="4d5b7c"/>
          <w:sz w:val="24"/>
          <w:szCs w:val="24"/>
          <w:rtl w:val="0"/>
        </w:rPr>
        <w:t xml:space="preserve">Design patterns</w:t>
      </w:r>
      <w:r w:rsidDel="00000000" w:rsidR="00000000" w:rsidRPr="00000000">
        <w:rPr>
          <w:color w:val="4d5b7c"/>
          <w:sz w:val="24"/>
          <w:szCs w:val="24"/>
          <w:rtl w:val="0"/>
        </w:rPr>
        <w:t xml:space="preserve"> are very popular among software developers. A design pattern is a well-described solution to a common software problem. Some of the benefits of using design patterns are:</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4d5b7c"/>
          <w:sz w:val="24"/>
          <w:szCs w:val="24"/>
          <w:rtl w:val="0"/>
        </w:rPr>
        <w:t xml:space="preserve">Design patterns are already defined and provide an </w:t>
      </w:r>
      <w:r w:rsidDel="00000000" w:rsidR="00000000" w:rsidRPr="00000000">
        <w:rPr>
          <w:i w:val="1"/>
          <w:color w:val="4d5b7c"/>
          <w:sz w:val="24"/>
          <w:szCs w:val="24"/>
          <w:rtl w:val="0"/>
        </w:rPr>
        <w:t xml:space="preserve">industry-standard approach</w:t>
      </w:r>
      <w:r w:rsidDel="00000000" w:rsidR="00000000" w:rsidRPr="00000000">
        <w:rPr>
          <w:color w:val="4d5b7c"/>
          <w:sz w:val="24"/>
          <w:szCs w:val="24"/>
          <w:rtl w:val="0"/>
        </w:rPr>
        <w:t xml:space="preserve"> to solving a recurring problem, so it saves time if we sensibly use the design pattern. There are many Java design patterns that we can use in our Java-based projects.</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color w:val="4d5b7c"/>
          <w:sz w:val="24"/>
          <w:szCs w:val="24"/>
          <w:rtl w:val="0"/>
        </w:rPr>
        <w:t xml:space="preserve">Using design patterns promotes </w:t>
      </w:r>
      <w:r w:rsidDel="00000000" w:rsidR="00000000" w:rsidRPr="00000000">
        <w:rPr>
          <w:i w:val="1"/>
          <w:color w:val="4d5b7c"/>
          <w:sz w:val="24"/>
          <w:szCs w:val="24"/>
          <w:rtl w:val="0"/>
        </w:rPr>
        <w:t xml:space="preserve">reusability</w:t>
      </w:r>
      <w:r w:rsidDel="00000000" w:rsidR="00000000" w:rsidRPr="00000000">
        <w:rPr>
          <w:color w:val="4d5b7c"/>
          <w:sz w:val="24"/>
          <w:szCs w:val="24"/>
          <w:rtl w:val="0"/>
        </w:rPr>
        <w:t xml:space="preserve"> that leads to more </w:t>
      </w:r>
      <w:r w:rsidDel="00000000" w:rsidR="00000000" w:rsidRPr="00000000">
        <w:rPr>
          <w:i w:val="1"/>
          <w:color w:val="4d5b7c"/>
          <w:sz w:val="24"/>
          <w:szCs w:val="24"/>
          <w:rtl w:val="0"/>
        </w:rPr>
        <w:t xml:space="preserve">robust</w:t>
      </w:r>
      <w:r w:rsidDel="00000000" w:rsidR="00000000" w:rsidRPr="00000000">
        <w:rPr>
          <w:color w:val="4d5b7c"/>
          <w:sz w:val="24"/>
          <w:szCs w:val="24"/>
          <w:rtl w:val="0"/>
        </w:rPr>
        <w:t xml:space="preserve"> and highly maintainable code. It helps in reducing the total cost of ownership (TCO) of the software product.</w:t>
      </w:r>
    </w:p>
    <w:p w:rsidR="00000000" w:rsidDel="00000000" w:rsidP="00000000" w:rsidRDefault="00000000" w:rsidRPr="00000000" w14:paraId="00000007">
      <w:pPr>
        <w:numPr>
          <w:ilvl w:val="0"/>
          <w:numId w:val="1"/>
        </w:numPr>
        <w:spacing w:after="400" w:lineRule="auto"/>
        <w:ind w:left="720" w:hanging="360"/>
      </w:pPr>
      <w:r w:rsidDel="00000000" w:rsidR="00000000" w:rsidRPr="00000000">
        <w:rPr>
          <w:color w:val="4d5b7c"/>
          <w:sz w:val="24"/>
          <w:szCs w:val="24"/>
          <w:rtl w:val="0"/>
        </w:rPr>
        <w:t xml:space="preserve">Since design patterns are already defined, it makes our code easy to understand and debug. It leads to faster development and new members of the team understand it easily.</w:t>
      </w:r>
    </w:p>
    <w:p w:rsidR="00000000" w:rsidDel="00000000" w:rsidP="00000000" w:rsidRDefault="00000000" w:rsidRPr="00000000" w14:paraId="00000008">
      <w:pPr>
        <w:pStyle w:val="Heading2"/>
        <w:keepNext w:val="0"/>
        <w:keepLines w:val="0"/>
        <w:shd w:fill="ffffff" w:val="clear"/>
        <w:spacing w:after="80" w:line="312" w:lineRule="auto"/>
        <w:jc w:val="both"/>
        <w:rPr>
          <w:color w:val="610b38"/>
          <w:sz w:val="38"/>
          <w:szCs w:val="38"/>
        </w:rPr>
      </w:pPr>
      <w:bookmarkStart w:colFirst="0" w:colLast="0" w:name="_6ttnyq4utje6" w:id="3"/>
      <w:bookmarkEnd w:id="3"/>
      <w:r w:rsidDel="00000000" w:rsidR="00000000" w:rsidRPr="00000000">
        <w:rPr>
          <w:color w:val="610b38"/>
          <w:sz w:val="38"/>
          <w:szCs w:val="38"/>
          <w:rtl w:val="0"/>
        </w:rPr>
        <w:t xml:space="preserve">Advantage of design pattern:</w:t>
      </w:r>
    </w:p>
    <w:p w:rsidR="00000000" w:rsidDel="00000000" w:rsidP="00000000" w:rsidRDefault="00000000" w:rsidRPr="00000000" w14:paraId="00000009">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They are reusable in multiple projects.</w:t>
      </w:r>
    </w:p>
    <w:p w:rsidR="00000000" w:rsidDel="00000000" w:rsidP="00000000" w:rsidRDefault="00000000" w:rsidRPr="00000000" w14:paraId="0000000A">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They provide the solutions that help to define the system architecture.</w:t>
      </w:r>
    </w:p>
    <w:p w:rsidR="00000000" w:rsidDel="00000000" w:rsidP="00000000" w:rsidRDefault="00000000" w:rsidRPr="00000000" w14:paraId="0000000B">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They capture the software engineering experiences.</w:t>
      </w:r>
    </w:p>
    <w:p w:rsidR="00000000" w:rsidDel="00000000" w:rsidP="00000000" w:rsidRDefault="00000000" w:rsidRPr="00000000" w14:paraId="0000000C">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They provide transparency to the design of an application.</w:t>
      </w:r>
    </w:p>
    <w:p w:rsidR="00000000" w:rsidDel="00000000" w:rsidP="00000000" w:rsidRDefault="00000000" w:rsidRPr="00000000" w14:paraId="0000000D">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They are well-proved and testified solutions since they have been built upon the knowledge and experience of expert software developers.</w:t>
      </w:r>
    </w:p>
    <w:p w:rsidR="00000000" w:rsidDel="00000000" w:rsidP="00000000" w:rsidRDefault="00000000" w:rsidRPr="00000000" w14:paraId="0000000E">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Design patterns don?t guarantee an absolute solution to a problem. They provide clarity to the system architecture and the possibility of building a better system.</w:t>
      </w:r>
    </w:p>
    <w:p w:rsidR="00000000" w:rsidDel="00000000" w:rsidP="00000000" w:rsidRDefault="00000000" w:rsidRPr="00000000" w14:paraId="0000000F">
      <w:pPr>
        <w:pStyle w:val="Heading3"/>
        <w:keepNext w:val="0"/>
        <w:keepLines w:val="0"/>
        <w:shd w:fill="ffffff" w:val="clear"/>
        <w:spacing w:before="280" w:line="312.00000000000006" w:lineRule="auto"/>
        <w:jc w:val="both"/>
        <w:rPr>
          <w:ins w:author="Drishti *" w:id="1" w:date="2023-06-16T13:02:49Z"/>
          <w:rFonts w:ascii="Roboto" w:cs="Roboto" w:eastAsia="Roboto" w:hAnsi="Roboto"/>
          <w:sz w:val="24"/>
          <w:szCs w:val="24"/>
        </w:rPr>
      </w:pPr>
      <w:ins w:author="Drishti *" w:id="1" w:date="2023-06-16T13:02:49Z">
        <w:bookmarkStart w:colFirst="0" w:colLast="0" w:name="_7szm37usu63" w:id="4"/>
        <w:bookmarkEnd w:id="4"/>
        <w:r w:rsidDel="00000000" w:rsidR="00000000" w:rsidRPr="00000000">
          <w:rPr>
            <w:rtl w:val="0"/>
          </w:rPr>
        </w:r>
      </w:ins>
    </w:p>
    <w:p w:rsidR="00000000" w:rsidDel="00000000" w:rsidP="00000000" w:rsidRDefault="00000000" w:rsidRPr="00000000" w14:paraId="00000010">
      <w:pPr>
        <w:pStyle w:val="Heading3"/>
        <w:keepNext w:val="0"/>
        <w:keepLines w:val="0"/>
        <w:shd w:fill="ffffff" w:val="clear"/>
        <w:spacing w:before="280" w:line="312.00000000000006" w:lineRule="auto"/>
        <w:jc w:val="both"/>
        <w:rPr>
          <w:color w:val="610b4b"/>
          <w:sz w:val="32"/>
          <w:szCs w:val="32"/>
        </w:rPr>
      </w:pPr>
      <w:bookmarkStart w:colFirst="0" w:colLast="0" w:name="_vjpgc24t3mfh" w:id="5"/>
      <w:bookmarkEnd w:id="5"/>
      <w:r w:rsidDel="00000000" w:rsidR="00000000" w:rsidRPr="00000000">
        <w:rPr>
          <w:color w:val="610b4b"/>
          <w:sz w:val="32"/>
          <w:szCs w:val="32"/>
          <w:rtl w:val="0"/>
        </w:rPr>
        <w:t xml:space="preserve">When should we use the design patterns?</w:t>
      </w:r>
    </w:p>
    <w:p w:rsidR="00000000" w:rsidDel="00000000" w:rsidP="00000000" w:rsidRDefault="00000000" w:rsidRPr="00000000" w14:paraId="00000011">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must use the design patterns </w:t>
      </w:r>
      <w:r w:rsidDel="00000000" w:rsidR="00000000" w:rsidRPr="00000000">
        <w:rPr>
          <w:rFonts w:ascii="Roboto" w:cs="Roboto" w:eastAsia="Roboto" w:hAnsi="Roboto"/>
          <w:b w:val="1"/>
          <w:color w:val="333333"/>
          <w:sz w:val="24"/>
          <w:szCs w:val="24"/>
          <w:rtl w:val="0"/>
        </w:rPr>
        <w:t xml:space="preserve">during the analysis and requirement phase of SDLC</w:t>
      </w:r>
      <w:r w:rsidDel="00000000" w:rsidR="00000000" w:rsidRPr="00000000">
        <w:rPr>
          <w:rFonts w:ascii="Roboto" w:cs="Roboto" w:eastAsia="Roboto" w:hAnsi="Roboto"/>
          <w:color w:val="333333"/>
          <w:sz w:val="24"/>
          <w:szCs w:val="24"/>
          <w:rtl w:val="0"/>
        </w:rPr>
        <w:t xml:space="preserve">(Software Development Life Cycle).</w:t>
      </w:r>
    </w:p>
    <w:p w:rsidR="00000000" w:rsidDel="00000000" w:rsidP="00000000" w:rsidRDefault="00000000" w:rsidRPr="00000000" w14:paraId="00000012">
      <w:pPr>
        <w:spacing w:after="240" w:before="240" w:line="360" w:lineRule="auto"/>
        <w:rPr>
          <w:color w:val="4d5b7c"/>
          <w:sz w:val="24"/>
          <w:szCs w:val="24"/>
        </w:rPr>
      </w:pPr>
      <w:r w:rsidDel="00000000" w:rsidR="00000000" w:rsidRPr="00000000">
        <w:rPr>
          <w:color w:val="4d5b7c"/>
          <w:sz w:val="24"/>
          <w:szCs w:val="24"/>
          <w:rtl w:val="0"/>
        </w:rPr>
        <w:t xml:space="preserve">Java design patterns are divided into three categories - </w:t>
      </w:r>
      <w:r w:rsidDel="00000000" w:rsidR="00000000" w:rsidRPr="00000000">
        <w:rPr>
          <w:i w:val="1"/>
          <w:color w:val="4d5b7c"/>
          <w:sz w:val="24"/>
          <w:szCs w:val="24"/>
          <w:rtl w:val="0"/>
        </w:rPr>
        <w:t xml:space="preserve">creational</w:t>
      </w:r>
      <w:r w:rsidDel="00000000" w:rsidR="00000000" w:rsidRPr="00000000">
        <w:rPr>
          <w:color w:val="4d5b7c"/>
          <w:sz w:val="24"/>
          <w:szCs w:val="24"/>
          <w:rtl w:val="0"/>
        </w:rPr>
        <w:t xml:space="preserve">, </w:t>
      </w:r>
      <w:r w:rsidDel="00000000" w:rsidR="00000000" w:rsidRPr="00000000">
        <w:rPr>
          <w:i w:val="1"/>
          <w:color w:val="4d5b7c"/>
          <w:sz w:val="24"/>
          <w:szCs w:val="24"/>
          <w:rtl w:val="0"/>
        </w:rPr>
        <w:t xml:space="preserve">structural</w:t>
      </w:r>
      <w:r w:rsidDel="00000000" w:rsidR="00000000" w:rsidRPr="00000000">
        <w:rPr>
          <w:color w:val="4d5b7c"/>
          <w:sz w:val="24"/>
          <w:szCs w:val="24"/>
          <w:rtl w:val="0"/>
        </w:rPr>
        <w:t xml:space="preserve">, and </w:t>
      </w:r>
      <w:r w:rsidDel="00000000" w:rsidR="00000000" w:rsidRPr="00000000">
        <w:rPr>
          <w:i w:val="1"/>
          <w:color w:val="4d5b7c"/>
          <w:sz w:val="24"/>
          <w:szCs w:val="24"/>
          <w:rtl w:val="0"/>
        </w:rPr>
        <w:t xml:space="preserve">behavioral</w:t>
      </w:r>
      <w:r w:rsidDel="00000000" w:rsidR="00000000" w:rsidRPr="00000000">
        <w:rPr>
          <w:color w:val="4d5b7c"/>
          <w:sz w:val="24"/>
          <w:szCs w:val="24"/>
          <w:rtl w:val="0"/>
        </w:rPr>
        <w:t xml:space="preserve"> design patterns.</w:t>
      </w:r>
    </w:p>
    <w:p w:rsidR="00000000" w:rsidDel="00000000" w:rsidP="00000000" w:rsidRDefault="00000000" w:rsidRPr="00000000" w14:paraId="00000013">
      <w:pPr>
        <w:pStyle w:val="Heading2"/>
        <w:keepNext w:val="0"/>
        <w:keepLines w:val="0"/>
        <w:spacing w:after="340" w:before="340" w:lineRule="auto"/>
        <w:ind w:left="0" w:firstLine="0"/>
        <w:rPr>
          <w:b w:val="1"/>
          <w:color w:val="1155cc"/>
          <w:sz w:val="34"/>
          <w:szCs w:val="34"/>
        </w:rPr>
        <w:pPrChange w:author="Drishti *" w:id="0" w:date="2023-06-16T13:04:22Z">
          <w:pPr>
            <w:pStyle w:val="Heading2"/>
            <w:keepNext w:val="0"/>
            <w:keepLines w:val="0"/>
            <w:spacing w:after="340" w:before="340" w:lineRule="auto"/>
            <w:ind w:left="180" w:firstLine="0"/>
          </w:pPr>
        </w:pPrChange>
      </w:pPr>
      <w:bookmarkStart w:colFirst="0" w:colLast="0" w:name="_s0ijonq8v5c7" w:id="6"/>
      <w:bookmarkEnd w:id="6"/>
      <w:hyperlink r:id="rId8">
        <w:r w:rsidDel="00000000" w:rsidR="00000000" w:rsidRPr="00000000">
          <w:rPr>
            <w:b w:val="1"/>
            <w:color w:val="1155cc"/>
            <w:sz w:val="34"/>
            <w:szCs w:val="34"/>
            <w:rtl w:val="0"/>
          </w:rPr>
          <w:t xml:space="preserve">Creational Design Patterns</w:t>
        </w:r>
      </w:hyperlink>
      <w:r w:rsidDel="00000000" w:rsidR="00000000" w:rsidRPr="00000000">
        <w:rPr>
          <w:rtl w:val="0"/>
        </w:rPr>
      </w:r>
    </w:p>
    <w:p w:rsidR="00000000" w:rsidDel="00000000" w:rsidP="00000000" w:rsidRDefault="00000000" w:rsidRPr="00000000" w14:paraId="00000014">
      <w:pPr>
        <w:spacing w:after="240" w:before="240" w:line="360" w:lineRule="auto"/>
        <w:rPr>
          <w:ins w:author="Drishti *" w:id="3" w:date="2023-06-16T13:03:37Z"/>
          <w:color w:val="4d5b7c"/>
          <w:sz w:val="24"/>
          <w:szCs w:val="24"/>
        </w:rPr>
      </w:pPr>
      <w:r w:rsidDel="00000000" w:rsidR="00000000" w:rsidRPr="00000000">
        <w:rPr>
          <w:color w:val="4d5b7c"/>
          <w:sz w:val="24"/>
          <w:szCs w:val="24"/>
          <w:rtl w:val="0"/>
        </w:rPr>
        <w:t xml:space="preserve">Creational design patterns provide solutions to instantiate an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in the best possible way for specific situations.</w:t>
      </w:r>
      <w:ins w:author="Drishti *" w:id="3" w:date="2023-06-16T13:03:37Z">
        <w:r w:rsidDel="00000000" w:rsidR="00000000" w:rsidRPr="00000000">
          <w:rPr>
            <w:rtl w:val="0"/>
          </w:rPr>
        </w:r>
      </w:ins>
    </w:p>
    <w:p w:rsidR="00000000" w:rsidDel="00000000" w:rsidP="00000000" w:rsidRDefault="00000000" w:rsidRPr="00000000" w14:paraId="00000015">
      <w:pPr>
        <w:spacing w:after="240" w:before="240" w:line="360" w:lineRule="auto"/>
        <w:rPr>
          <w:ins w:author="Drishti *" w:id="3" w:date="2023-06-16T13:03:37Z"/>
          <w:color w:val="4d5b7c"/>
          <w:sz w:val="24"/>
          <w:szCs w:val="24"/>
        </w:rPr>
      </w:pPr>
      <w:ins w:author="Drishti *" w:id="3" w:date="2023-06-16T13:03:37Z">
        <w:r w:rsidDel="00000000" w:rsidR="00000000" w:rsidRPr="00000000">
          <w:rPr>
            <w:color w:val="4d5b7c"/>
            <w:sz w:val="24"/>
            <w:szCs w:val="24"/>
            <w:rtl w:val="0"/>
          </w:rPr>
          <w:t xml:space="preserve">Here is all the code of design pattern -</w:t>
        </w:r>
      </w:ins>
    </w:p>
    <w:p w:rsidR="00000000" w:rsidDel="00000000" w:rsidP="00000000" w:rsidRDefault="00000000" w:rsidRPr="00000000" w14:paraId="00000016">
      <w:pPr>
        <w:spacing w:after="240" w:before="240" w:line="360" w:lineRule="auto"/>
        <w:rPr>
          <w:color w:val="4d5b7c"/>
          <w:sz w:val="24"/>
          <w:szCs w:val="24"/>
        </w:rPr>
      </w:pPr>
      <w:ins w:author="Drishti *" w:id="3" w:date="2023-06-16T13:03:37Z">
        <w:r w:rsidDel="00000000" w:rsidR="00000000" w:rsidRPr="00000000">
          <w:fldChar w:fldCharType="begin"/>
        </w:r>
        <w:r w:rsidDel="00000000" w:rsidR="00000000" w:rsidRPr="00000000">
          <w:instrText xml:space="preserve">HYPERLINK "https://github.com/droverma/JavaCode/tree/main/Day%207/designPatterns"</w:instrText>
        </w:r>
        <w:r w:rsidDel="00000000" w:rsidR="00000000" w:rsidRPr="00000000">
          <w:fldChar w:fldCharType="separate"/>
        </w:r>
        <w:r w:rsidDel="00000000" w:rsidR="00000000" w:rsidRPr="00000000">
          <w:rPr>
            <w:color w:val="4d5b7c"/>
            <w:sz w:val="24"/>
            <w:szCs w:val="24"/>
            <w:rtl w:val="0"/>
          </w:rPr>
          <w:t xml:space="preserve">https://github.com/droverma/JavaCode/tree/main/Day%207/designPatterns</w:t>
        </w:r>
        <w:r w:rsidDel="00000000" w:rsidR="00000000" w:rsidRPr="00000000">
          <w:fldChar w:fldCharType="end"/>
        </w:r>
        <w:r w:rsidDel="00000000" w:rsidR="00000000" w:rsidRPr="00000000">
          <w:rPr>
            <w:color w:val="4d5b7c"/>
            <w:sz w:val="24"/>
            <w:szCs w:val="24"/>
            <w:rtl w:val="0"/>
          </w:rPr>
          <w:t xml:space="preserve"> </w:t>
        </w:r>
      </w:ins>
      <w:r w:rsidDel="00000000" w:rsidR="00000000" w:rsidRPr="00000000">
        <w:rPr>
          <w:rtl w:val="0"/>
        </w:rPr>
      </w:r>
    </w:p>
    <w:p w:rsidR="00000000" w:rsidDel="00000000" w:rsidP="00000000" w:rsidRDefault="00000000" w:rsidRPr="00000000" w14:paraId="00000017">
      <w:pPr>
        <w:pStyle w:val="Heading3"/>
        <w:keepNext w:val="0"/>
        <w:keepLines w:val="0"/>
        <w:spacing w:after="260" w:before="260" w:lineRule="auto"/>
        <w:ind w:left="140" w:firstLine="0"/>
        <w:rPr>
          <w:b w:val="1"/>
          <w:color w:val="1155cc"/>
          <w:sz w:val="26"/>
          <w:szCs w:val="26"/>
        </w:rPr>
      </w:pPr>
      <w:bookmarkStart w:colFirst="0" w:colLast="0" w:name="_kclsbgdwwya0" w:id="7"/>
      <w:bookmarkEnd w:id="7"/>
      <w:hyperlink r:id="rId9">
        <w:r w:rsidDel="00000000" w:rsidR="00000000" w:rsidRPr="00000000">
          <w:rPr>
            <w:b w:val="1"/>
            <w:color w:val="1155cc"/>
            <w:sz w:val="26"/>
            <w:szCs w:val="26"/>
            <w:rtl w:val="0"/>
          </w:rPr>
          <w:t xml:space="preserve">1. Singleton Pattern</w:t>
        </w:r>
      </w:hyperlink>
      <w:r w:rsidDel="00000000" w:rsidR="00000000" w:rsidRPr="00000000">
        <w:rPr>
          <w:rtl w:val="0"/>
        </w:rPr>
      </w:r>
    </w:p>
    <w:p w:rsidR="00000000" w:rsidDel="00000000" w:rsidP="00000000" w:rsidRDefault="00000000" w:rsidRPr="00000000" w14:paraId="00000018">
      <w:pPr>
        <w:spacing w:after="240" w:before="240" w:line="360" w:lineRule="auto"/>
        <w:rPr>
          <w:color w:val="4d5b7c"/>
          <w:sz w:val="24"/>
          <w:szCs w:val="24"/>
        </w:rPr>
      </w:pPr>
      <w:r w:rsidDel="00000000" w:rsidR="00000000" w:rsidRPr="00000000">
        <w:rPr>
          <w:color w:val="4d5b7c"/>
          <w:sz w:val="24"/>
          <w:szCs w:val="24"/>
          <w:rtl w:val="0"/>
        </w:rPr>
        <w:t xml:space="preserve">The singleton pattern restricts the instantiation of a </w:t>
      </w:r>
      <w:r w:rsidDel="00000000" w:rsidR="00000000" w:rsidRPr="00000000">
        <w:rPr>
          <w:rFonts w:ascii="Courier New" w:cs="Courier New" w:eastAsia="Courier New" w:hAnsi="Courier New"/>
          <w:color w:val="24335a"/>
          <w:sz w:val="21"/>
          <w:szCs w:val="21"/>
          <w:shd w:fill="e3e8f4" w:val="clear"/>
          <w:rtl w:val="0"/>
        </w:rPr>
        <w:t xml:space="preserve">Class</w:t>
      </w:r>
      <w:r w:rsidDel="00000000" w:rsidR="00000000" w:rsidRPr="00000000">
        <w:rPr>
          <w:color w:val="4d5b7c"/>
          <w:sz w:val="24"/>
          <w:szCs w:val="24"/>
          <w:rtl w:val="0"/>
        </w:rPr>
        <w:t xml:space="preserve"> and ensures that only one instance of the class exists in the Java Virtual Machine. The implementation of the singleton pattern has always been a controversial topic among developers.</w:t>
      </w:r>
    </w:p>
    <w:p w:rsidR="00000000" w:rsidDel="00000000" w:rsidP="00000000" w:rsidRDefault="00000000" w:rsidRPr="00000000" w14:paraId="00000019">
      <w:pPr>
        <w:pStyle w:val="Heading3"/>
        <w:keepNext w:val="0"/>
        <w:keepLines w:val="0"/>
        <w:spacing w:after="260" w:before="260" w:lineRule="auto"/>
        <w:ind w:left="140" w:firstLine="0"/>
        <w:rPr>
          <w:b w:val="1"/>
          <w:color w:val="1155cc"/>
          <w:sz w:val="26"/>
          <w:szCs w:val="26"/>
        </w:rPr>
      </w:pPr>
      <w:bookmarkStart w:colFirst="0" w:colLast="0" w:name="_1erpmuo9198q" w:id="8"/>
      <w:bookmarkEnd w:id="8"/>
      <w:hyperlink r:id="rId10">
        <w:r w:rsidDel="00000000" w:rsidR="00000000" w:rsidRPr="00000000">
          <w:rPr>
            <w:b w:val="1"/>
            <w:color w:val="1155cc"/>
            <w:sz w:val="26"/>
            <w:szCs w:val="26"/>
            <w:rtl w:val="0"/>
          </w:rPr>
          <w:t xml:space="preserve">2. Factory Pattern</w:t>
        </w:r>
      </w:hyperlink>
      <w:r w:rsidDel="00000000" w:rsidR="00000000" w:rsidRPr="00000000">
        <w:rPr>
          <w:rtl w:val="0"/>
        </w:rPr>
      </w:r>
    </w:p>
    <w:p w:rsidR="00000000" w:rsidDel="00000000" w:rsidP="00000000" w:rsidRDefault="00000000" w:rsidRPr="00000000" w14:paraId="0000001A">
      <w:pPr>
        <w:spacing w:after="240" w:before="240" w:line="360" w:lineRule="auto"/>
        <w:rPr>
          <w:color w:val="4d5b7c"/>
          <w:sz w:val="24"/>
          <w:szCs w:val="24"/>
        </w:rPr>
      </w:pPr>
      <w:r w:rsidDel="00000000" w:rsidR="00000000" w:rsidRPr="00000000">
        <w:rPr>
          <w:color w:val="4d5b7c"/>
          <w:sz w:val="24"/>
          <w:szCs w:val="24"/>
          <w:rtl w:val="0"/>
        </w:rPr>
        <w:t xml:space="preserve">The factory design pattern is used when we have a superclass with multiple subclasses and based on input, we need to return one of the subclasses. This pattern takes out the responsibility of the instantiation of a </w:t>
      </w:r>
      <w:r w:rsidDel="00000000" w:rsidR="00000000" w:rsidRPr="00000000">
        <w:rPr>
          <w:rFonts w:ascii="Courier New" w:cs="Courier New" w:eastAsia="Courier New" w:hAnsi="Courier New"/>
          <w:color w:val="24335a"/>
          <w:sz w:val="21"/>
          <w:szCs w:val="21"/>
          <w:shd w:fill="e3e8f4" w:val="clear"/>
          <w:rtl w:val="0"/>
        </w:rPr>
        <w:t xml:space="preserve">Class</w:t>
      </w:r>
      <w:r w:rsidDel="00000000" w:rsidR="00000000" w:rsidRPr="00000000">
        <w:rPr>
          <w:color w:val="4d5b7c"/>
          <w:sz w:val="24"/>
          <w:szCs w:val="24"/>
          <w:rtl w:val="0"/>
        </w:rPr>
        <w:t xml:space="preserve"> from the client program to the factory class.We can apply a singleton pattern on the factory class or make the factory method </w:t>
      </w:r>
      <w:r w:rsidDel="00000000" w:rsidR="00000000" w:rsidRPr="00000000">
        <w:rPr>
          <w:rFonts w:ascii="Courier New" w:cs="Courier New" w:eastAsia="Courier New" w:hAnsi="Courier New"/>
          <w:color w:val="24335a"/>
          <w:sz w:val="21"/>
          <w:szCs w:val="21"/>
          <w:shd w:fill="e3e8f4" w:val="clear"/>
          <w:rtl w:val="0"/>
        </w:rPr>
        <w:t xml:space="preserve">static</w:t>
      </w:r>
      <w:r w:rsidDel="00000000" w:rsidR="00000000" w:rsidRPr="00000000">
        <w:rPr>
          <w:color w:val="4d5b7c"/>
          <w:sz w:val="24"/>
          <w:szCs w:val="24"/>
          <w:rtl w:val="0"/>
        </w:rPr>
        <w:t xml:space="preserve">.</w:t>
      </w:r>
    </w:p>
    <w:p w:rsidR="00000000" w:rsidDel="00000000" w:rsidP="00000000" w:rsidRDefault="00000000" w:rsidRPr="00000000" w14:paraId="0000001B">
      <w:pPr>
        <w:pStyle w:val="Heading3"/>
        <w:keepNext w:val="0"/>
        <w:keepLines w:val="0"/>
        <w:spacing w:after="260" w:before="260" w:lineRule="auto"/>
        <w:ind w:left="140" w:firstLine="0"/>
        <w:rPr>
          <w:b w:val="1"/>
          <w:color w:val="1155cc"/>
          <w:sz w:val="26"/>
          <w:szCs w:val="26"/>
        </w:rPr>
      </w:pPr>
      <w:bookmarkStart w:colFirst="0" w:colLast="0" w:name="_fpgejzju8qs8" w:id="9"/>
      <w:bookmarkEnd w:id="9"/>
      <w:hyperlink r:id="rId11">
        <w:r w:rsidDel="00000000" w:rsidR="00000000" w:rsidRPr="00000000">
          <w:rPr>
            <w:b w:val="1"/>
            <w:color w:val="1155cc"/>
            <w:sz w:val="26"/>
            <w:szCs w:val="26"/>
            <w:rtl w:val="0"/>
          </w:rPr>
          <w:t xml:space="preserve">3. Abstract Factory Pattern</w:t>
        </w:r>
      </w:hyperlink>
      <w:r w:rsidDel="00000000" w:rsidR="00000000" w:rsidRPr="00000000">
        <w:rPr>
          <w:rtl w:val="0"/>
        </w:rPr>
      </w:r>
    </w:p>
    <w:p w:rsidR="00000000" w:rsidDel="00000000" w:rsidP="00000000" w:rsidRDefault="00000000" w:rsidRPr="00000000" w14:paraId="0000001C">
      <w:pPr>
        <w:spacing w:after="240" w:before="240" w:line="360" w:lineRule="auto"/>
        <w:rPr>
          <w:color w:val="005955"/>
          <w:sz w:val="23"/>
          <w:szCs w:val="23"/>
        </w:rPr>
      </w:pPr>
      <w:r w:rsidDel="00000000" w:rsidR="00000000" w:rsidRPr="00000000">
        <w:rPr>
          <w:color w:val="4d5b7c"/>
          <w:sz w:val="24"/>
          <w:szCs w:val="24"/>
          <w:rtl w:val="0"/>
        </w:rPr>
        <w:t xml:space="preserve">The abstract factory pattern is similar to the factory pattern and is a factory of factories. If you are familiar with the factory design pattern in Java, you will notice that we have a single factory class that returns the different subclasses based on the input provided and the factory class uses </w:t>
      </w:r>
      <w:r w:rsidDel="00000000" w:rsidR="00000000" w:rsidRPr="00000000">
        <w:rPr>
          <w:rFonts w:ascii="Courier New" w:cs="Courier New" w:eastAsia="Courier New" w:hAnsi="Courier New"/>
          <w:color w:val="24335a"/>
          <w:sz w:val="21"/>
          <w:szCs w:val="21"/>
          <w:shd w:fill="e3e8f4" w:val="clear"/>
          <w:rtl w:val="0"/>
        </w:rPr>
        <w:t xml:space="preserve">if-else</w:t>
      </w:r>
      <w:r w:rsidDel="00000000" w:rsidR="00000000" w:rsidRPr="00000000">
        <w:rPr>
          <w:color w:val="4d5b7c"/>
          <w:sz w:val="24"/>
          <w:szCs w:val="24"/>
          <w:rtl w:val="0"/>
        </w:rPr>
        <w:t xml:space="preserve"> or </w:t>
      </w:r>
      <w:r w:rsidDel="00000000" w:rsidR="00000000" w:rsidRPr="00000000">
        <w:rPr>
          <w:rFonts w:ascii="Courier New" w:cs="Courier New" w:eastAsia="Courier New" w:hAnsi="Courier New"/>
          <w:color w:val="24335a"/>
          <w:sz w:val="21"/>
          <w:szCs w:val="21"/>
          <w:shd w:fill="e3e8f4" w:val="clear"/>
          <w:rtl w:val="0"/>
        </w:rPr>
        <w:t xml:space="preserve">switch</w:t>
      </w:r>
      <w:r w:rsidDel="00000000" w:rsidR="00000000" w:rsidRPr="00000000">
        <w:rPr>
          <w:color w:val="4d5b7c"/>
          <w:sz w:val="24"/>
          <w:szCs w:val="24"/>
          <w:rtl w:val="0"/>
        </w:rPr>
        <w:t xml:space="preserve"> statements to achieve this. In the abstract factory pattern, we get rid of </w:t>
      </w:r>
      <w:r w:rsidDel="00000000" w:rsidR="00000000" w:rsidRPr="00000000">
        <w:rPr>
          <w:rFonts w:ascii="Courier New" w:cs="Courier New" w:eastAsia="Courier New" w:hAnsi="Courier New"/>
          <w:color w:val="24335a"/>
          <w:sz w:val="21"/>
          <w:szCs w:val="21"/>
          <w:shd w:fill="e3e8f4" w:val="clear"/>
          <w:rtl w:val="0"/>
        </w:rPr>
        <w:t xml:space="preserve">if-else</w:t>
      </w:r>
      <w:r w:rsidDel="00000000" w:rsidR="00000000" w:rsidRPr="00000000">
        <w:rPr>
          <w:color w:val="4d5b7c"/>
          <w:sz w:val="24"/>
          <w:szCs w:val="24"/>
          <w:rtl w:val="0"/>
        </w:rPr>
        <w:t xml:space="preserve"> block and have a factory class for each subclass and then an abstract factory class that will return the subclass based on the input </w:t>
      </w:r>
      <w:r w:rsidDel="00000000" w:rsidR="00000000" w:rsidRPr="00000000">
        <w:rPr>
          <w:rtl w:val="0"/>
        </w:rPr>
      </w:r>
    </w:p>
    <w:p w:rsidR="00000000" w:rsidDel="00000000" w:rsidP="00000000" w:rsidRDefault="00000000" w:rsidRPr="00000000" w14:paraId="0000001D">
      <w:pPr>
        <w:pStyle w:val="Heading3"/>
        <w:keepNext w:val="0"/>
        <w:keepLines w:val="0"/>
        <w:spacing w:after="260" w:before="260" w:lineRule="auto"/>
        <w:ind w:left="140" w:firstLine="0"/>
        <w:rPr>
          <w:b w:val="1"/>
          <w:color w:val="1155cc"/>
          <w:sz w:val="26"/>
          <w:szCs w:val="26"/>
        </w:rPr>
      </w:pPr>
      <w:bookmarkStart w:colFirst="0" w:colLast="0" w:name="_dy0mhslsgh4j" w:id="10"/>
      <w:bookmarkEnd w:id="10"/>
      <w:hyperlink r:id="rId12">
        <w:r w:rsidDel="00000000" w:rsidR="00000000" w:rsidRPr="00000000">
          <w:rPr>
            <w:b w:val="1"/>
            <w:color w:val="1155cc"/>
            <w:sz w:val="26"/>
            <w:szCs w:val="26"/>
            <w:rtl w:val="0"/>
          </w:rPr>
          <w:t xml:space="preserve">4. Builder Pattern</w:t>
        </w:r>
      </w:hyperlink>
      <w:r w:rsidDel="00000000" w:rsidR="00000000" w:rsidRPr="00000000">
        <w:rPr>
          <w:rtl w:val="0"/>
        </w:rPr>
      </w:r>
    </w:p>
    <w:p w:rsidR="00000000" w:rsidDel="00000000" w:rsidP="00000000" w:rsidRDefault="00000000" w:rsidRPr="00000000" w14:paraId="0000001E">
      <w:pPr>
        <w:spacing w:after="240" w:before="240" w:line="360" w:lineRule="auto"/>
        <w:rPr>
          <w:color w:val="4d5b7c"/>
          <w:sz w:val="24"/>
          <w:szCs w:val="24"/>
        </w:rPr>
      </w:pPr>
      <w:r w:rsidDel="00000000" w:rsidR="00000000" w:rsidRPr="00000000">
        <w:rPr>
          <w:color w:val="4d5b7c"/>
          <w:sz w:val="24"/>
          <w:szCs w:val="24"/>
          <w:rtl w:val="0"/>
        </w:rPr>
        <w:t xml:space="preserve">The builder pattern was introduced to solve some of the problems with factory and abstract Factory design patterns when the object contains a lot of attributes. This pattern solves the issue with a large number of optional parameters and inconsistent state by providing a way to build the object step-by-step and provide a method that will actually return the final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w:t>
      </w:r>
    </w:p>
    <w:p w:rsidR="00000000" w:rsidDel="00000000" w:rsidP="00000000" w:rsidRDefault="00000000" w:rsidRPr="00000000" w14:paraId="0000001F">
      <w:pPr>
        <w:pStyle w:val="Heading3"/>
        <w:keepNext w:val="0"/>
        <w:keepLines w:val="0"/>
        <w:spacing w:after="260" w:before="260" w:lineRule="auto"/>
        <w:ind w:left="140" w:firstLine="0"/>
        <w:rPr>
          <w:b w:val="1"/>
          <w:color w:val="1155cc"/>
          <w:sz w:val="26"/>
          <w:szCs w:val="26"/>
        </w:rPr>
      </w:pPr>
      <w:bookmarkStart w:colFirst="0" w:colLast="0" w:name="_8xw62rghqr8q" w:id="11"/>
      <w:bookmarkEnd w:id="11"/>
      <w:hyperlink r:id="rId13">
        <w:r w:rsidDel="00000000" w:rsidR="00000000" w:rsidRPr="00000000">
          <w:rPr>
            <w:b w:val="1"/>
            <w:color w:val="1155cc"/>
            <w:sz w:val="26"/>
            <w:szCs w:val="26"/>
            <w:rtl w:val="0"/>
          </w:rPr>
          <w:t xml:space="preserve">5. Prototype Pattern</w:t>
        </w:r>
      </w:hyperlink>
      <w:r w:rsidDel="00000000" w:rsidR="00000000" w:rsidRPr="00000000">
        <w:rPr>
          <w:rtl w:val="0"/>
        </w:rPr>
      </w:r>
    </w:p>
    <w:p w:rsidR="00000000" w:rsidDel="00000000" w:rsidP="00000000" w:rsidRDefault="00000000" w:rsidRPr="00000000" w14:paraId="00000020">
      <w:pPr>
        <w:spacing w:after="240" w:before="240" w:line="360" w:lineRule="auto"/>
        <w:rPr>
          <w:color w:val="4d5b7c"/>
          <w:sz w:val="24"/>
          <w:szCs w:val="24"/>
        </w:rPr>
      </w:pPr>
      <w:r w:rsidDel="00000000" w:rsidR="00000000" w:rsidRPr="00000000">
        <w:rPr>
          <w:color w:val="4d5b7c"/>
          <w:sz w:val="24"/>
          <w:szCs w:val="24"/>
          <w:rtl w:val="0"/>
        </w:rPr>
        <w:t xml:space="preserve">The prototype pattern is used when the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creation is costly and requires a lot of time and resources, and you have a similar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already existing. So this pattern provides a mechanism to copy the original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to a new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and then modify it according to our needs. This pattern uses Java cloning to copy the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The prototype design pattern mandates that the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which you are copying should provide the copying feature. It should not be done by any other class. However, whether to use the shallow or deep copy of the object properties depends on the requirements and is a design decision.</w:t>
      </w:r>
    </w:p>
    <w:p w:rsidR="00000000" w:rsidDel="00000000" w:rsidP="00000000" w:rsidRDefault="00000000" w:rsidRPr="00000000" w14:paraId="00000021">
      <w:pPr>
        <w:pStyle w:val="Heading2"/>
        <w:keepNext w:val="0"/>
        <w:keepLines w:val="0"/>
        <w:spacing w:after="340" w:before="340" w:lineRule="auto"/>
        <w:ind w:left="180" w:firstLine="0"/>
        <w:rPr>
          <w:b w:val="1"/>
          <w:color w:val="1155cc"/>
          <w:sz w:val="34"/>
          <w:szCs w:val="34"/>
        </w:rPr>
      </w:pPr>
      <w:bookmarkStart w:colFirst="0" w:colLast="0" w:name="_4hg2ukjc58pw" w:id="12"/>
      <w:bookmarkEnd w:id="12"/>
      <w:hyperlink r:id="rId14">
        <w:r w:rsidDel="00000000" w:rsidR="00000000" w:rsidRPr="00000000">
          <w:rPr>
            <w:b w:val="1"/>
            <w:color w:val="1155cc"/>
            <w:sz w:val="34"/>
            <w:szCs w:val="34"/>
            <w:rtl w:val="0"/>
          </w:rPr>
          <w:t xml:space="preserve">Structural Design Patterns</w:t>
        </w:r>
      </w:hyperlink>
      <w:r w:rsidDel="00000000" w:rsidR="00000000" w:rsidRPr="00000000">
        <w:rPr>
          <w:rtl w:val="0"/>
        </w:rPr>
      </w:r>
    </w:p>
    <w:p w:rsidR="00000000" w:rsidDel="00000000" w:rsidP="00000000" w:rsidRDefault="00000000" w:rsidRPr="00000000" w14:paraId="00000022">
      <w:pPr>
        <w:spacing w:after="240" w:before="240" w:line="360" w:lineRule="auto"/>
        <w:rPr>
          <w:color w:val="4d5b7c"/>
          <w:sz w:val="24"/>
          <w:szCs w:val="24"/>
        </w:rPr>
      </w:pPr>
      <w:r w:rsidDel="00000000" w:rsidR="00000000" w:rsidRPr="00000000">
        <w:rPr>
          <w:color w:val="4d5b7c"/>
          <w:sz w:val="24"/>
          <w:szCs w:val="24"/>
          <w:rtl w:val="0"/>
        </w:rPr>
        <w:t xml:space="preserve">Structural design patterns provide different ways to create a </w:t>
      </w:r>
      <w:r w:rsidDel="00000000" w:rsidR="00000000" w:rsidRPr="00000000">
        <w:rPr>
          <w:rFonts w:ascii="Courier New" w:cs="Courier New" w:eastAsia="Courier New" w:hAnsi="Courier New"/>
          <w:color w:val="24335a"/>
          <w:sz w:val="21"/>
          <w:szCs w:val="21"/>
          <w:shd w:fill="e3e8f4" w:val="clear"/>
          <w:rtl w:val="0"/>
        </w:rPr>
        <w:t xml:space="preserve">Class</w:t>
      </w:r>
      <w:r w:rsidDel="00000000" w:rsidR="00000000" w:rsidRPr="00000000">
        <w:rPr>
          <w:color w:val="4d5b7c"/>
          <w:sz w:val="24"/>
          <w:szCs w:val="24"/>
          <w:rtl w:val="0"/>
        </w:rPr>
        <w:t xml:space="preserve"> structure (for example, using inheritance and composition to create a large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from small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s).</w:t>
      </w:r>
    </w:p>
    <w:p w:rsidR="00000000" w:rsidDel="00000000" w:rsidP="00000000" w:rsidRDefault="00000000" w:rsidRPr="00000000" w14:paraId="00000023">
      <w:pPr>
        <w:pStyle w:val="Heading3"/>
        <w:keepNext w:val="0"/>
        <w:keepLines w:val="0"/>
        <w:spacing w:after="260" w:before="260" w:lineRule="auto"/>
        <w:ind w:left="140" w:firstLine="0"/>
        <w:rPr>
          <w:b w:val="1"/>
          <w:color w:val="1155cc"/>
          <w:sz w:val="26"/>
          <w:szCs w:val="26"/>
        </w:rPr>
      </w:pPr>
      <w:bookmarkStart w:colFirst="0" w:colLast="0" w:name="_5araify3lplx" w:id="13"/>
      <w:bookmarkEnd w:id="13"/>
      <w:hyperlink r:id="rId15">
        <w:r w:rsidDel="00000000" w:rsidR="00000000" w:rsidRPr="00000000">
          <w:rPr>
            <w:b w:val="1"/>
            <w:color w:val="1155cc"/>
            <w:sz w:val="26"/>
            <w:szCs w:val="26"/>
            <w:rtl w:val="0"/>
          </w:rPr>
          <w:t xml:space="preserve">1. Adapter Pattern</w:t>
        </w:r>
      </w:hyperlink>
      <w:r w:rsidDel="00000000" w:rsidR="00000000" w:rsidRPr="00000000">
        <w:rPr>
          <w:rtl w:val="0"/>
        </w:rPr>
      </w:r>
    </w:p>
    <w:p w:rsidR="00000000" w:rsidDel="00000000" w:rsidP="00000000" w:rsidRDefault="00000000" w:rsidRPr="00000000" w14:paraId="00000024">
      <w:pPr>
        <w:spacing w:after="240" w:before="240" w:line="360" w:lineRule="auto"/>
        <w:rPr>
          <w:color w:val="005955"/>
          <w:sz w:val="23"/>
          <w:szCs w:val="23"/>
        </w:rPr>
      </w:pPr>
      <w:r w:rsidDel="00000000" w:rsidR="00000000" w:rsidRPr="00000000">
        <w:rPr>
          <w:color w:val="4d5b7c"/>
          <w:sz w:val="24"/>
          <w:szCs w:val="24"/>
          <w:rtl w:val="0"/>
        </w:rPr>
        <w:t xml:space="preserve">The adapter design pattern is one of the structural design patterns and is used so that two unrelated interfaces can work together. The object that joins these unrelated interfaces is called an adapter.</w:t>
      </w:r>
      <w:r w:rsidDel="00000000" w:rsidR="00000000" w:rsidRPr="00000000">
        <w:rPr>
          <w:color w:val="005955"/>
          <w:sz w:val="23"/>
          <w:szCs w:val="23"/>
          <w:rtl w:val="0"/>
        </w:rPr>
        <w:t xml:space="preserve">.</w:t>
      </w:r>
    </w:p>
    <w:p w:rsidR="00000000" w:rsidDel="00000000" w:rsidP="00000000" w:rsidRDefault="00000000" w:rsidRPr="00000000" w14:paraId="00000025">
      <w:pPr>
        <w:pStyle w:val="Heading3"/>
        <w:keepNext w:val="0"/>
        <w:keepLines w:val="0"/>
        <w:spacing w:after="260" w:before="260" w:lineRule="auto"/>
        <w:ind w:left="140" w:firstLine="0"/>
        <w:rPr>
          <w:b w:val="1"/>
          <w:color w:val="1155cc"/>
          <w:sz w:val="26"/>
          <w:szCs w:val="26"/>
        </w:rPr>
      </w:pPr>
      <w:bookmarkStart w:colFirst="0" w:colLast="0" w:name="_u9igkz6qk5ut" w:id="14"/>
      <w:bookmarkEnd w:id="14"/>
      <w:hyperlink r:id="rId16">
        <w:r w:rsidDel="00000000" w:rsidR="00000000" w:rsidRPr="00000000">
          <w:rPr>
            <w:b w:val="1"/>
            <w:color w:val="1155cc"/>
            <w:sz w:val="26"/>
            <w:szCs w:val="26"/>
            <w:rtl w:val="0"/>
          </w:rPr>
          <w:t xml:space="preserve">2. Composite Pattern</w:t>
        </w:r>
      </w:hyperlink>
      <w:r w:rsidDel="00000000" w:rsidR="00000000" w:rsidRPr="00000000">
        <w:rPr>
          <w:rtl w:val="0"/>
        </w:rPr>
      </w:r>
    </w:p>
    <w:p w:rsidR="00000000" w:rsidDel="00000000" w:rsidP="00000000" w:rsidRDefault="00000000" w:rsidRPr="00000000" w14:paraId="00000026">
      <w:pPr>
        <w:spacing w:after="240" w:before="240" w:line="360" w:lineRule="auto"/>
        <w:rPr>
          <w:color w:val="4d5b7c"/>
          <w:sz w:val="24"/>
          <w:szCs w:val="24"/>
        </w:rPr>
      </w:pPr>
      <w:r w:rsidDel="00000000" w:rsidR="00000000" w:rsidRPr="00000000">
        <w:rPr>
          <w:color w:val="4d5b7c"/>
          <w:sz w:val="24"/>
          <w:szCs w:val="24"/>
          <w:rtl w:val="0"/>
        </w:rPr>
        <w:t xml:space="preserve">The composite pattern is used when we have to represent a part-whole hierarchy. When we need to create a structure in a way that the objects in the structure have to be treated the same way, we can apply the composite design pattern.</w:t>
      </w:r>
    </w:p>
    <w:p w:rsidR="00000000" w:rsidDel="00000000" w:rsidP="00000000" w:rsidRDefault="00000000" w:rsidRPr="00000000" w14:paraId="00000027">
      <w:pPr>
        <w:pStyle w:val="Heading3"/>
        <w:keepNext w:val="0"/>
        <w:keepLines w:val="0"/>
        <w:spacing w:after="260" w:before="260" w:lineRule="auto"/>
        <w:ind w:left="140" w:firstLine="0"/>
        <w:rPr>
          <w:b w:val="1"/>
          <w:color w:val="1155cc"/>
          <w:sz w:val="26"/>
          <w:szCs w:val="26"/>
        </w:rPr>
      </w:pPr>
      <w:bookmarkStart w:colFirst="0" w:colLast="0" w:name="_3gf1xk10qzkn" w:id="15"/>
      <w:bookmarkEnd w:id="15"/>
      <w:hyperlink r:id="rId17">
        <w:r w:rsidDel="00000000" w:rsidR="00000000" w:rsidRPr="00000000">
          <w:rPr>
            <w:b w:val="1"/>
            <w:color w:val="1155cc"/>
            <w:sz w:val="26"/>
            <w:szCs w:val="26"/>
            <w:rtl w:val="0"/>
          </w:rPr>
          <w:t xml:space="preserve">3. Proxy Pattern</w:t>
        </w:r>
      </w:hyperlink>
      <w:r w:rsidDel="00000000" w:rsidR="00000000" w:rsidRPr="00000000">
        <w:rPr>
          <w:rtl w:val="0"/>
        </w:rPr>
      </w:r>
    </w:p>
    <w:p w:rsidR="00000000" w:rsidDel="00000000" w:rsidP="00000000" w:rsidRDefault="00000000" w:rsidRPr="00000000" w14:paraId="00000028">
      <w:pPr>
        <w:spacing w:after="240" w:before="240" w:line="360" w:lineRule="auto"/>
        <w:rPr>
          <w:color w:val="4d5b7c"/>
          <w:sz w:val="24"/>
          <w:szCs w:val="24"/>
        </w:rPr>
      </w:pPr>
      <w:r w:rsidDel="00000000" w:rsidR="00000000" w:rsidRPr="00000000">
        <w:rPr>
          <w:color w:val="4d5b7c"/>
          <w:sz w:val="24"/>
          <w:szCs w:val="24"/>
          <w:rtl w:val="0"/>
        </w:rPr>
        <w:t xml:space="preserve">The proxy pattern provides a placeholder for another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to control access to it. This pattern is used when we want to provide controlled access to functionality.</w:t>
      </w:r>
    </w:p>
    <w:p w:rsidR="00000000" w:rsidDel="00000000" w:rsidP="00000000" w:rsidRDefault="00000000" w:rsidRPr="00000000" w14:paraId="00000029">
      <w:pPr>
        <w:pStyle w:val="Heading3"/>
        <w:keepNext w:val="0"/>
        <w:keepLines w:val="0"/>
        <w:spacing w:after="260" w:before="260" w:lineRule="auto"/>
        <w:ind w:left="140" w:firstLine="0"/>
        <w:rPr>
          <w:b w:val="1"/>
          <w:color w:val="1155cc"/>
          <w:sz w:val="26"/>
          <w:szCs w:val="26"/>
        </w:rPr>
      </w:pPr>
      <w:bookmarkStart w:colFirst="0" w:colLast="0" w:name="_pfduxe9zjmmo" w:id="16"/>
      <w:bookmarkEnd w:id="16"/>
      <w:hyperlink r:id="rId18">
        <w:r w:rsidDel="00000000" w:rsidR="00000000" w:rsidRPr="00000000">
          <w:rPr>
            <w:b w:val="1"/>
            <w:color w:val="1155cc"/>
            <w:sz w:val="26"/>
            <w:szCs w:val="26"/>
            <w:rtl w:val="0"/>
          </w:rPr>
          <w:t xml:space="preserve">4. Flyweight Pattern</w:t>
        </w:r>
      </w:hyperlink>
      <w:r w:rsidDel="00000000" w:rsidR="00000000" w:rsidRPr="00000000">
        <w:rPr>
          <w:rtl w:val="0"/>
        </w:rPr>
      </w:r>
    </w:p>
    <w:p w:rsidR="00000000" w:rsidDel="00000000" w:rsidP="00000000" w:rsidRDefault="00000000" w:rsidRPr="00000000" w14:paraId="0000002A">
      <w:pPr>
        <w:spacing w:after="240" w:before="240" w:line="360" w:lineRule="auto"/>
        <w:rPr>
          <w:color w:val="4d5b7c"/>
          <w:sz w:val="24"/>
          <w:szCs w:val="24"/>
        </w:rPr>
      </w:pPr>
      <w:r w:rsidDel="00000000" w:rsidR="00000000" w:rsidRPr="00000000">
        <w:rPr>
          <w:color w:val="4d5b7c"/>
          <w:sz w:val="24"/>
          <w:szCs w:val="24"/>
          <w:rtl w:val="0"/>
        </w:rPr>
        <w:t xml:space="preserve">The flyweight design pattern is used when we need to create a lot of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s of a </w:t>
      </w:r>
      <w:r w:rsidDel="00000000" w:rsidR="00000000" w:rsidRPr="00000000">
        <w:rPr>
          <w:rFonts w:ascii="Courier New" w:cs="Courier New" w:eastAsia="Courier New" w:hAnsi="Courier New"/>
          <w:color w:val="24335a"/>
          <w:sz w:val="21"/>
          <w:szCs w:val="21"/>
          <w:shd w:fill="e3e8f4" w:val="clear"/>
          <w:rtl w:val="0"/>
        </w:rPr>
        <w:t xml:space="preserve">Class</w:t>
      </w:r>
      <w:r w:rsidDel="00000000" w:rsidR="00000000" w:rsidRPr="00000000">
        <w:rPr>
          <w:color w:val="4d5b7c"/>
          <w:sz w:val="24"/>
          <w:szCs w:val="24"/>
          <w:rtl w:val="0"/>
        </w:rPr>
        <w:t xml:space="preserve">. Since every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consumes memory space that can be crucial for low-memory devices (such as mobile devices or embedded systems), the flyweight design pattern can be applied to reduce the load on memory by sharing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s.</w:t>
      </w:r>
    </w:p>
    <w:p w:rsidR="00000000" w:rsidDel="00000000" w:rsidP="00000000" w:rsidRDefault="00000000" w:rsidRPr="00000000" w14:paraId="0000002B">
      <w:pPr>
        <w:spacing w:after="240" w:before="240" w:line="360" w:lineRule="auto"/>
        <w:rPr>
          <w:color w:val="4d5b7c"/>
          <w:sz w:val="24"/>
          <w:szCs w:val="24"/>
        </w:rPr>
      </w:pPr>
      <w:hyperlink r:id="rId19">
        <w:r w:rsidDel="00000000" w:rsidR="00000000" w:rsidRPr="00000000">
          <w:rPr>
            <w:color w:val="0069ff"/>
            <w:sz w:val="24"/>
            <w:szCs w:val="24"/>
            <w:rtl w:val="0"/>
          </w:rPr>
          <w:t xml:space="preserve">String pool</w:t>
        </w:r>
      </w:hyperlink>
      <w:r w:rsidDel="00000000" w:rsidR="00000000" w:rsidRPr="00000000">
        <w:rPr>
          <w:color w:val="4d5b7c"/>
          <w:sz w:val="24"/>
          <w:szCs w:val="24"/>
          <w:rtl w:val="0"/>
        </w:rPr>
        <w:t xml:space="preserve"> implementation in Java is one of the best examples of flyweight pattern implementation.</w:t>
      </w:r>
    </w:p>
    <w:p w:rsidR="00000000" w:rsidDel="00000000" w:rsidP="00000000" w:rsidRDefault="00000000" w:rsidRPr="00000000" w14:paraId="0000002C">
      <w:pPr>
        <w:pStyle w:val="Heading3"/>
        <w:keepNext w:val="0"/>
        <w:keepLines w:val="0"/>
        <w:spacing w:after="260" w:before="260" w:lineRule="auto"/>
        <w:ind w:left="140" w:firstLine="0"/>
        <w:rPr>
          <w:b w:val="1"/>
          <w:color w:val="1155cc"/>
          <w:sz w:val="26"/>
          <w:szCs w:val="26"/>
        </w:rPr>
      </w:pPr>
      <w:bookmarkStart w:colFirst="0" w:colLast="0" w:name="_r74klqsypqsn" w:id="17"/>
      <w:bookmarkEnd w:id="17"/>
      <w:hyperlink r:id="rId20">
        <w:r w:rsidDel="00000000" w:rsidR="00000000" w:rsidRPr="00000000">
          <w:rPr>
            <w:b w:val="1"/>
            <w:color w:val="1155cc"/>
            <w:sz w:val="26"/>
            <w:szCs w:val="26"/>
            <w:rtl w:val="0"/>
          </w:rPr>
          <w:t xml:space="preserve">5. Facade Pattern</w:t>
        </w:r>
      </w:hyperlink>
      <w:r w:rsidDel="00000000" w:rsidR="00000000" w:rsidRPr="00000000">
        <w:rPr>
          <w:rtl w:val="0"/>
        </w:rPr>
      </w:r>
    </w:p>
    <w:p w:rsidR="00000000" w:rsidDel="00000000" w:rsidP="00000000" w:rsidRDefault="00000000" w:rsidRPr="00000000" w14:paraId="0000002D">
      <w:pPr>
        <w:spacing w:after="240" w:before="240" w:line="360" w:lineRule="auto"/>
        <w:rPr>
          <w:color w:val="4d5b7c"/>
          <w:sz w:val="24"/>
          <w:szCs w:val="24"/>
        </w:rPr>
      </w:pPr>
      <w:r w:rsidDel="00000000" w:rsidR="00000000" w:rsidRPr="00000000">
        <w:rPr>
          <w:color w:val="4d5b7c"/>
          <w:sz w:val="24"/>
          <w:szCs w:val="24"/>
          <w:rtl w:val="0"/>
        </w:rPr>
        <w:t xml:space="preserve">The facade pattern is used to help client applications easily interact with the system.</w:t>
      </w:r>
    </w:p>
    <w:p w:rsidR="00000000" w:rsidDel="00000000" w:rsidP="00000000" w:rsidRDefault="00000000" w:rsidRPr="00000000" w14:paraId="0000002E">
      <w:pPr>
        <w:pStyle w:val="Heading3"/>
        <w:keepNext w:val="0"/>
        <w:keepLines w:val="0"/>
        <w:spacing w:after="260" w:before="260" w:lineRule="auto"/>
        <w:ind w:left="140" w:firstLine="0"/>
        <w:rPr>
          <w:b w:val="1"/>
          <w:color w:val="1155cc"/>
          <w:sz w:val="26"/>
          <w:szCs w:val="26"/>
        </w:rPr>
      </w:pPr>
      <w:bookmarkStart w:colFirst="0" w:colLast="0" w:name="_ddb7ke91lpab" w:id="18"/>
      <w:bookmarkEnd w:id="18"/>
      <w:hyperlink r:id="rId21">
        <w:r w:rsidDel="00000000" w:rsidR="00000000" w:rsidRPr="00000000">
          <w:rPr>
            <w:b w:val="1"/>
            <w:color w:val="1155cc"/>
            <w:sz w:val="26"/>
            <w:szCs w:val="26"/>
            <w:rtl w:val="0"/>
          </w:rPr>
          <w:t xml:space="preserve">6. Bridge Pattern</w:t>
        </w:r>
      </w:hyperlink>
      <w:r w:rsidDel="00000000" w:rsidR="00000000" w:rsidRPr="00000000">
        <w:rPr>
          <w:rtl w:val="0"/>
        </w:rPr>
      </w:r>
    </w:p>
    <w:p w:rsidR="00000000" w:rsidDel="00000000" w:rsidP="00000000" w:rsidRDefault="00000000" w:rsidRPr="00000000" w14:paraId="0000002F">
      <w:pPr>
        <w:spacing w:after="240" w:before="240" w:line="360" w:lineRule="auto"/>
        <w:rPr>
          <w:color w:val="4d5b7c"/>
          <w:sz w:val="24"/>
          <w:szCs w:val="24"/>
        </w:rPr>
      </w:pPr>
      <w:r w:rsidDel="00000000" w:rsidR="00000000" w:rsidRPr="00000000">
        <w:rPr>
          <w:color w:val="4d5b7c"/>
          <w:sz w:val="24"/>
          <w:szCs w:val="24"/>
          <w:rtl w:val="0"/>
        </w:rPr>
        <w:t xml:space="preserve">When we have interface hierarchies in both interfaces as well as implementations, then the bridge design pattern is used to decouple the interfaces from the implementation and to hide the implementation details from the client programs. The implementation of the bridge design pattern follows the notion of preferring composition over inheritance.</w:t>
      </w:r>
    </w:p>
    <w:p w:rsidR="00000000" w:rsidDel="00000000" w:rsidP="00000000" w:rsidRDefault="00000000" w:rsidRPr="00000000" w14:paraId="00000030">
      <w:pPr>
        <w:pStyle w:val="Heading3"/>
        <w:keepNext w:val="0"/>
        <w:keepLines w:val="0"/>
        <w:spacing w:after="260" w:before="260" w:lineRule="auto"/>
        <w:ind w:left="140" w:firstLine="0"/>
        <w:rPr>
          <w:b w:val="1"/>
          <w:color w:val="1155cc"/>
          <w:sz w:val="26"/>
          <w:szCs w:val="26"/>
        </w:rPr>
      </w:pPr>
      <w:bookmarkStart w:colFirst="0" w:colLast="0" w:name="_l97r2aoyeokb" w:id="19"/>
      <w:bookmarkEnd w:id="19"/>
      <w:hyperlink r:id="rId22">
        <w:r w:rsidDel="00000000" w:rsidR="00000000" w:rsidRPr="00000000">
          <w:rPr>
            <w:b w:val="1"/>
            <w:color w:val="1155cc"/>
            <w:sz w:val="26"/>
            <w:szCs w:val="26"/>
            <w:rtl w:val="0"/>
          </w:rPr>
          <w:t xml:space="preserve">7. Decorator Pattern</w:t>
        </w:r>
      </w:hyperlink>
      <w:r w:rsidDel="00000000" w:rsidR="00000000" w:rsidRPr="00000000">
        <w:rPr>
          <w:rtl w:val="0"/>
        </w:rPr>
      </w:r>
    </w:p>
    <w:p w:rsidR="00000000" w:rsidDel="00000000" w:rsidP="00000000" w:rsidRDefault="00000000" w:rsidRPr="00000000" w14:paraId="00000031">
      <w:pPr>
        <w:spacing w:after="240" w:before="240" w:line="360" w:lineRule="auto"/>
        <w:rPr>
          <w:color w:val="4d5b7c"/>
          <w:sz w:val="24"/>
          <w:szCs w:val="24"/>
        </w:rPr>
      </w:pPr>
      <w:r w:rsidDel="00000000" w:rsidR="00000000" w:rsidRPr="00000000">
        <w:rPr>
          <w:color w:val="4d5b7c"/>
          <w:sz w:val="24"/>
          <w:szCs w:val="24"/>
          <w:rtl w:val="0"/>
        </w:rPr>
        <w:t xml:space="preserve">The decorator design pattern is used to modify the functionality of an object at runtime. At the same time, other instances of the same class will not be affected by this, so the individual object gets the modified behavior. The decorator design pattern is one of the structural design patterns (such as adapter pattern, bridge pattern, or composite pattern) and uses abstract classes or interface with the composition to implement. We use inheritance or composition to extend the behavior of an object, but this is done at compile-time, and it’s applicable to all the instances of the class. We can’t add any new functionality to remove any existing behavior at runtime – this is when the decorator pattern is useful.</w:t>
      </w:r>
    </w:p>
    <w:p w:rsidR="00000000" w:rsidDel="00000000" w:rsidP="00000000" w:rsidRDefault="00000000" w:rsidRPr="00000000" w14:paraId="00000032">
      <w:pPr>
        <w:pStyle w:val="Heading2"/>
        <w:keepNext w:val="0"/>
        <w:keepLines w:val="0"/>
        <w:spacing w:after="340" w:before="340" w:lineRule="auto"/>
        <w:ind w:left="180" w:firstLine="0"/>
        <w:rPr>
          <w:b w:val="1"/>
          <w:color w:val="1155cc"/>
          <w:sz w:val="34"/>
          <w:szCs w:val="34"/>
        </w:rPr>
      </w:pPr>
      <w:bookmarkStart w:colFirst="0" w:colLast="0" w:name="_jsc6vy2lt868" w:id="20"/>
      <w:bookmarkEnd w:id="20"/>
      <w:hyperlink r:id="rId23">
        <w:r w:rsidDel="00000000" w:rsidR="00000000" w:rsidRPr="00000000">
          <w:rPr>
            <w:b w:val="1"/>
            <w:color w:val="1155cc"/>
            <w:sz w:val="34"/>
            <w:szCs w:val="34"/>
            <w:rtl w:val="0"/>
          </w:rPr>
          <w:t xml:space="preserve">Behavioral Design Patterns</w:t>
        </w:r>
      </w:hyperlink>
      <w:r w:rsidDel="00000000" w:rsidR="00000000" w:rsidRPr="00000000">
        <w:rPr>
          <w:rtl w:val="0"/>
        </w:rPr>
      </w:r>
    </w:p>
    <w:p w:rsidR="00000000" w:rsidDel="00000000" w:rsidP="00000000" w:rsidRDefault="00000000" w:rsidRPr="00000000" w14:paraId="00000033">
      <w:pPr>
        <w:spacing w:after="240" w:before="240" w:line="360" w:lineRule="auto"/>
        <w:rPr>
          <w:color w:val="4d5b7c"/>
          <w:sz w:val="24"/>
          <w:szCs w:val="24"/>
        </w:rPr>
      </w:pPr>
      <w:r w:rsidDel="00000000" w:rsidR="00000000" w:rsidRPr="00000000">
        <w:rPr>
          <w:color w:val="4d5b7c"/>
          <w:sz w:val="24"/>
          <w:szCs w:val="24"/>
          <w:rtl w:val="0"/>
        </w:rPr>
        <w:t xml:space="preserve">Behavioral patterns provide a solution for better interaction between objects and how to provide loose-coupling and flexibility to extend easily.</w:t>
      </w:r>
    </w:p>
    <w:p w:rsidR="00000000" w:rsidDel="00000000" w:rsidP="00000000" w:rsidRDefault="00000000" w:rsidRPr="00000000" w14:paraId="00000034">
      <w:pPr>
        <w:pStyle w:val="Heading3"/>
        <w:keepNext w:val="0"/>
        <w:keepLines w:val="0"/>
        <w:spacing w:after="260" w:before="260" w:lineRule="auto"/>
        <w:ind w:left="140" w:firstLine="0"/>
        <w:rPr>
          <w:b w:val="1"/>
          <w:color w:val="1155cc"/>
          <w:sz w:val="26"/>
          <w:szCs w:val="26"/>
        </w:rPr>
      </w:pPr>
      <w:bookmarkStart w:colFirst="0" w:colLast="0" w:name="_xh13iv7xeanq" w:id="21"/>
      <w:bookmarkEnd w:id="21"/>
      <w:hyperlink r:id="rId24">
        <w:r w:rsidDel="00000000" w:rsidR="00000000" w:rsidRPr="00000000">
          <w:rPr>
            <w:b w:val="1"/>
            <w:color w:val="1155cc"/>
            <w:sz w:val="26"/>
            <w:szCs w:val="26"/>
            <w:rtl w:val="0"/>
          </w:rPr>
          <w:t xml:space="preserve">1. Template Method Pattern</w:t>
        </w:r>
      </w:hyperlink>
      <w:r w:rsidDel="00000000" w:rsidR="00000000" w:rsidRPr="00000000">
        <w:rPr>
          <w:rtl w:val="0"/>
        </w:rPr>
      </w:r>
    </w:p>
    <w:p w:rsidR="00000000" w:rsidDel="00000000" w:rsidP="00000000" w:rsidRDefault="00000000" w:rsidRPr="00000000" w14:paraId="00000035">
      <w:pPr>
        <w:spacing w:after="240" w:before="240" w:line="360" w:lineRule="auto"/>
        <w:rPr>
          <w:color w:val="4d5b7c"/>
          <w:sz w:val="24"/>
          <w:szCs w:val="24"/>
        </w:rPr>
      </w:pPr>
      <w:r w:rsidDel="00000000" w:rsidR="00000000" w:rsidRPr="00000000">
        <w:rPr>
          <w:color w:val="4d5b7c"/>
          <w:sz w:val="24"/>
          <w:szCs w:val="24"/>
          <w:rtl w:val="0"/>
        </w:rPr>
        <w:t xml:space="preserve">The template method pattern is a behavioral design pattern and is used to create a method stub and to defer some of the steps of implementation to the subclasses. The template method defines the steps to execute an algorithm, and it can provide a default implementation that might be common for all or some of the subclasses.</w:t>
      </w:r>
    </w:p>
    <w:p w:rsidR="00000000" w:rsidDel="00000000" w:rsidP="00000000" w:rsidRDefault="00000000" w:rsidRPr="00000000" w14:paraId="00000036">
      <w:pPr>
        <w:pStyle w:val="Heading3"/>
        <w:keepNext w:val="0"/>
        <w:keepLines w:val="0"/>
        <w:spacing w:after="260" w:before="260" w:lineRule="auto"/>
        <w:ind w:left="140" w:firstLine="0"/>
        <w:rPr>
          <w:b w:val="1"/>
          <w:color w:val="1155cc"/>
          <w:sz w:val="26"/>
          <w:szCs w:val="26"/>
        </w:rPr>
      </w:pPr>
      <w:bookmarkStart w:colFirst="0" w:colLast="0" w:name="_p34jra3qgiez" w:id="22"/>
      <w:bookmarkEnd w:id="22"/>
      <w:hyperlink r:id="rId25">
        <w:r w:rsidDel="00000000" w:rsidR="00000000" w:rsidRPr="00000000">
          <w:rPr>
            <w:b w:val="1"/>
            <w:color w:val="1155cc"/>
            <w:sz w:val="26"/>
            <w:szCs w:val="26"/>
            <w:rtl w:val="0"/>
          </w:rPr>
          <w:t xml:space="preserve">2. Mediator Pattern</w:t>
        </w:r>
      </w:hyperlink>
      <w:r w:rsidDel="00000000" w:rsidR="00000000" w:rsidRPr="00000000">
        <w:rPr>
          <w:rtl w:val="0"/>
        </w:rPr>
      </w:r>
    </w:p>
    <w:p w:rsidR="00000000" w:rsidDel="00000000" w:rsidP="00000000" w:rsidRDefault="00000000" w:rsidRPr="00000000" w14:paraId="00000037">
      <w:pPr>
        <w:spacing w:after="240" w:before="240" w:line="360" w:lineRule="auto"/>
        <w:rPr>
          <w:color w:val="4d5b7c"/>
          <w:sz w:val="24"/>
          <w:szCs w:val="24"/>
        </w:rPr>
      </w:pPr>
      <w:r w:rsidDel="00000000" w:rsidR="00000000" w:rsidRPr="00000000">
        <w:rPr>
          <w:color w:val="4d5b7c"/>
          <w:sz w:val="24"/>
          <w:szCs w:val="24"/>
          <w:rtl w:val="0"/>
        </w:rPr>
        <w:t xml:space="preserve">The mediator design pattern is used to provide a centralized communication medium between different objects in a system. If the objects interact with each other directly, the system components are tightly-coupled with each other which makes maintainability cost higher and not flexible to extend easily. The mediator pattern focuses on providing a mediator between objects for communication and implementing loose-coupling between objects. The mediator works as a router between objects, and it can have its own logic to provide a way of communication.</w:t>
      </w:r>
    </w:p>
    <w:p w:rsidR="00000000" w:rsidDel="00000000" w:rsidP="00000000" w:rsidRDefault="00000000" w:rsidRPr="00000000" w14:paraId="00000038">
      <w:pPr>
        <w:pStyle w:val="Heading3"/>
        <w:keepNext w:val="0"/>
        <w:keepLines w:val="0"/>
        <w:spacing w:after="260" w:before="260" w:lineRule="auto"/>
        <w:ind w:left="140" w:firstLine="0"/>
        <w:rPr>
          <w:b w:val="1"/>
          <w:color w:val="1155cc"/>
          <w:sz w:val="26"/>
          <w:szCs w:val="26"/>
        </w:rPr>
      </w:pPr>
      <w:bookmarkStart w:colFirst="0" w:colLast="0" w:name="_1wmymxd4lote" w:id="23"/>
      <w:bookmarkEnd w:id="23"/>
      <w:hyperlink r:id="rId26">
        <w:r w:rsidDel="00000000" w:rsidR="00000000" w:rsidRPr="00000000">
          <w:rPr>
            <w:b w:val="1"/>
            <w:color w:val="1155cc"/>
            <w:sz w:val="26"/>
            <w:szCs w:val="26"/>
            <w:rtl w:val="0"/>
          </w:rPr>
          <w:t xml:space="preserve">3. Chain of Responsibility Pattern</w:t>
        </w:r>
      </w:hyperlink>
      <w:r w:rsidDel="00000000" w:rsidR="00000000" w:rsidRPr="00000000">
        <w:rPr>
          <w:rtl w:val="0"/>
        </w:rPr>
      </w:r>
    </w:p>
    <w:p w:rsidR="00000000" w:rsidDel="00000000" w:rsidP="00000000" w:rsidRDefault="00000000" w:rsidRPr="00000000" w14:paraId="00000039">
      <w:pPr>
        <w:spacing w:after="240" w:before="240" w:line="360" w:lineRule="auto"/>
        <w:rPr>
          <w:color w:val="4d5b7c"/>
          <w:sz w:val="24"/>
          <w:szCs w:val="24"/>
        </w:rPr>
      </w:pPr>
      <w:r w:rsidDel="00000000" w:rsidR="00000000" w:rsidRPr="00000000">
        <w:rPr>
          <w:color w:val="4d5b7c"/>
          <w:sz w:val="24"/>
          <w:szCs w:val="24"/>
          <w:rtl w:val="0"/>
        </w:rPr>
        <w:t xml:space="preserve">The chain of responsibility pattern is used to achieve loose-coupling in software design where a request from the client is passed to a chain of objects to process them. Then the object in the chain will decide who will be processing the request and whether the request is required to be sent to the next object in the chain or not.</w:t>
      </w:r>
    </w:p>
    <w:p w:rsidR="00000000" w:rsidDel="00000000" w:rsidP="00000000" w:rsidRDefault="00000000" w:rsidRPr="00000000" w14:paraId="0000003A">
      <w:pPr>
        <w:spacing w:after="240" w:before="240" w:line="360" w:lineRule="auto"/>
        <w:rPr>
          <w:color w:val="4d5b7c"/>
          <w:sz w:val="24"/>
          <w:szCs w:val="24"/>
        </w:rPr>
      </w:pPr>
      <w:r w:rsidDel="00000000" w:rsidR="00000000" w:rsidRPr="00000000">
        <w:rPr>
          <w:color w:val="4d5b7c"/>
          <w:sz w:val="24"/>
          <w:szCs w:val="24"/>
          <w:rtl w:val="0"/>
        </w:rPr>
        <w:t xml:space="preserve">We know that we can have multiple </w:t>
      </w:r>
      <w:r w:rsidDel="00000000" w:rsidR="00000000" w:rsidRPr="00000000">
        <w:rPr>
          <w:rFonts w:ascii="Courier New" w:cs="Courier New" w:eastAsia="Courier New" w:hAnsi="Courier New"/>
          <w:color w:val="24335a"/>
          <w:sz w:val="21"/>
          <w:szCs w:val="21"/>
          <w:shd w:fill="e3e8f4" w:val="clear"/>
          <w:rtl w:val="0"/>
        </w:rPr>
        <w:t xml:space="preserve">catch</w:t>
      </w:r>
      <w:r w:rsidDel="00000000" w:rsidR="00000000" w:rsidRPr="00000000">
        <w:rPr>
          <w:color w:val="4d5b7c"/>
          <w:sz w:val="24"/>
          <w:szCs w:val="24"/>
          <w:rtl w:val="0"/>
        </w:rPr>
        <w:t xml:space="preserve"> blocks in a </w:t>
      </w:r>
      <w:r w:rsidDel="00000000" w:rsidR="00000000" w:rsidRPr="00000000">
        <w:rPr>
          <w:rFonts w:ascii="Courier New" w:cs="Courier New" w:eastAsia="Courier New" w:hAnsi="Courier New"/>
          <w:color w:val="24335a"/>
          <w:sz w:val="21"/>
          <w:szCs w:val="21"/>
          <w:shd w:fill="e3e8f4" w:val="clear"/>
          <w:rtl w:val="0"/>
        </w:rPr>
        <w:t xml:space="preserve">try-catch</w:t>
      </w:r>
      <w:r w:rsidDel="00000000" w:rsidR="00000000" w:rsidRPr="00000000">
        <w:rPr>
          <w:color w:val="4d5b7c"/>
          <w:sz w:val="24"/>
          <w:szCs w:val="24"/>
          <w:rtl w:val="0"/>
        </w:rPr>
        <w:t xml:space="preserve"> block code. Here every </w:t>
      </w:r>
      <w:r w:rsidDel="00000000" w:rsidR="00000000" w:rsidRPr="00000000">
        <w:rPr>
          <w:rFonts w:ascii="Courier New" w:cs="Courier New" w:eastAsia="Courier New" w:hAnsi="Courier New"/>
          <w:color w:val="24335a"/>
          <w:sz w:val="21"/>
          <w:szCs w:val="21"/>
          <w:shd w:fill="e3e8f4" w:val="clear"/>
          <w:rtl w:val="0"/>
        </w:rPr>
        <w:t xml:space="preserve">catch</w:t>
      </w:r>
      <w:r w:rsidDel="00000000" w:rsidR="00000000" w:rsidRPr="00000000">
        <w:rPr>
          <w:color w:val="4d5b7c"/>
          <w:sz w:val="24"/>
          <w:szCs w:val="24"/>
          <w:rtl w:val="0"/>
        </w:rPr>
        <w:t xml:space="preserve"> block is kind of a processor to process that particular exception. So when an exception occurs in the </w:t>
      </w:r>
      <w:r w:rsidDel="00000000" w:rsidR="00000000" w:rsidRPr="00000000">
        <w:rPr>
          <w:rFonts w:ascii="Courier New" w:cs="Courier New" w:eastAsia="Courier New" w:hAnsi="Courier New"/>
          <w:color w:val="24335a"/>
          <w:sz w:val="21"/>
          <w:szCs w:val="21"/>
          <w:shd w:fill="e3e8f4" w:val="clear"/>
          <w:rtl w:val="0"/>
        </w:rPr>
        <w:t xml:space="preserve">try</w:t>
      </w:r>
      <w:r w:rsidDel="00000000" w:rsidR="00000000" w:rsidRPr="00000000">
        <w:rPr>
          <w:color w:val="4d5b7c"/>
          <w:sz w:val="24"/>
          <w:szCs w:val="24"/>
          <w:rtl w:val="0"/>
        </w:rPr>
        <w:t xml:space="preserve"> block, it’s sent to the first </w:t>
      </w:r>
      <w:r w:rsidDel="00000000" w:rsidR="00000000" w:rsidRPr="00000000">
        <w:rPr>
          <w:rFonts w:ascii="Courier New" w:cs="Courier New" w:eastAsia="Courier New" w:hAnsi="Courier New"/>
          <w:color w:val="24335a"/>
          <w:sz w:val="21"/>
          <w:szCs w:val="21"/>
          <w:shd w:fill="e3e8f4" w:val="clear"/>
          <w:rtl w:val="0"/>
        </w:rPr>
        <w:t xml:space="preserve">catch</w:t>
      </w:r>
      <w:r w:rsidDel="00000000" w:rsidR="00000000" w:rsidRPr="00000000">
        <w:rPr>
          <w:color w:val="4d5b7c"/>
          <w:sz w:val="24"/>
          <w:szCs w:val="24"/>
          <w:rtl w:val="0"/>
        </w:rPr>
        <w:t xml:space="preserve"> block to process. If the </w:t>
      </w:r>
      <w:r w:rsidDel="00000000" w:rsidR="00000000" w:rsidRPr="00000000">
        <w:rPr>
          <w:rFonts w:ascii="Courier New" w:cs="Courier New" w:eastAsia="Courier New" w:hAnsi="Courier New"/>
          <w:color w:val="24335a"/>
          <w:sz w:val="21"/>
          <w:szCs w:val="21"/>
          <w:shd w:fill="e3e8f4" w:val="clear"/>
          <w:rtl w:val="0"/>
        </w:rPr>
        <w:t xml:space="preserve">catch</w:t>
      </w:r>
      <w:r w:rsidDel="00000000" w:rsidR="00000000" w:rsidRPr="00000000">
        <w:rPr>
          <w:color w:val="4d5b7c"/>
          <w:sz w:val="24"/>
          <w:szCs w:val="24"/>
          <w:rtl w:val="0"/>
        </w:rPr>
        <w:t xml:space="preserve"> block is not able to process it, it forwards the request to the next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in the chain (i.e., the next </w:t>
      </w:r>
      <w:r w:rsidDel="00000000" w:rsidR="00000000" w:rsidRPr="00000000">
        <w:rPr>
          <w:rFonts w:ascii="Courier New" w:cs="Courier New" w:eastAsia="Courier New" w:hAnsi="Courier New"/>
          <w:color w:val="24335a"/>
          <w:sz w:val="21"/>
          <w:szCs w:val="21"/>
          <w:shd w:fill="e3e8f4" w:val="clear"/>
          <w:rtl w:val="0"/>
        </w:rPr>
        <w:t xml:space="preserve">catch</w:t>
      </w:r>
      <w:r w:rsidDel="00000000" w:rsidR="00000000" w:rsidRPr="00000000">
        <w:rPr>
          <w:color w:val="4d5b7c"/>
          <w:sz w:val="24"/>
          <w:szCs w:val="24"/>
          <w:rtl w:val="0"/>
        </w:rPr>
        <w:t xml:space="preserve"> block). If even the last </w:t>
      </w:r>
      <w:r w:rsidDel="00000000" w:rsidR="00000000" w:rsidRPr="00000000">
        <w:rPr>
          <w:rFonts w:ascii="Courier New" w:cs="Courier New" w:eastAsia="Courier New" w:hAnsi="Courier New"/>
          <w:color w:val="24335a"/>
          <w:sz w:val="21"/>
          <w:szCs w:val="21"/>
          <w:shd w:fill="e3e8f4" w:val="clear"/>
          <w:rtl w:val="0"/>
        </w:rPr>
        <w:t xml:space="preserve">catch</w:t>
      </w:r>
      <w:r w:rsidDel="00000000" w:rsidR="00000000" w:rsidRPr="00000000">
        <w:rPr>
          <w:color w:val="4d5b7c"/>
          <w:sz w:val="24"/>
          <w:szCs w:val="24"/>
          <w:rtl w:val="0"/>
        </w:rPr>
        <w:t xml:space="preserve"> block is not able to process it, the exception is thrown outside of the chain to the calling program.</w:t>
      </w:r>
    </w:p>
    <w:p w:rsidR="00000000" w:rsidDel="00000000" w:rsidP="00000000" w:rsidRDefault="00000000" w:rsidRPr="00000000" w14:paraId="0000003B">
      <w:pPr>
        <w:pStyle w:val="Heading3"/>
        <w:keepNext w:val="0"/>
        <w:keepLines w:val="0"/>
        <w:spacing w:after="260" w:before="260" w:lineRule="auto"/>
        <w:ind w:left="140" w:firstLine="0"/>
        <w:rPr>
          <w:b w:val="1"/>
          <w:color w:val="1155cc"/>
          <w:sz w:val="26"/>
          <w:szCs w:val="26"/>
        </w:rPr>
      </w:pPr>
      <w:bookmarkStart w:colFirst="0" w:colLast="0" w:name="_c11bvttn82nq" w:id="24"/>
      <w:bookmarkEnd w:id="24"/>
      <w:hyperlink r:id="rId27">
        <w:r w:rsidDel="00000000" w:rsidR="00000000" w:rsidRPr="00000000">
          <w:rPr>
            <w:b w:val="1"/>
            <w:color w:val="1155cc"/>
            <w:sz w:val="26"/>
            <w:szCs w:val="26"/>
            <w:rtl w:val="0"/>
          </w:rPr>
          <w:t xml:space="preserve">4. Observer Pattern</w:t>
        </w:r>
      </w:hyperlink>
      <w:r w:rsidDel="00000000" w:rsidR="00000000" w:rsidRPr="00000000">
        <w:rPr>
          <w:rtl w:val="0"/>
        </w:rPr>
      </w:r>
    </w:p>
    <w:p w:rsidR="00000000" w:rsidDel="00000000" w:rsidP="00000000" w:rsidRDefault="00000000" w:rsidRPr="00000000" w14:paraId="0000003C">
      <w:pPr>
        <w:spacing w:after="240" w:before="240" w:line="360" w:lineRule="auto"/>
        <w:rPr>
          <w:color w:val="4d5b7c"/>
          <w:sz w:val="24"/>
          <w:szCs w:val="24"/>
        </w:rPr>
      </w:pPr>
      <w:r w:rsidDel="00000000" w:rsidR="00000000" w:rsidRPr="00000000">
        <w:rPr>
          <w:color w:val="4d5b7c"/>
          <w:sz w:val="24"/>
          <w:szCs w:val="24"/>
          <w:rtl w:val="0"/>
        </w:rPr>
        <w:t xml:space="preserve">An observer design pattern is useful when you are interested in the state of an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and want to get notified whenever there is any change. In the observer pattern, the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that watches the state of another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is called </w:t>
      </w:r>
      <w:r w:rsidDel="00000000" w:rsidR="00000000" w:rsidRPr="00000000">
        <w:rPr>
          <w:i w:val="1"/>
          <w:color w:val="4d5b7c"/>
          <w:sz w:val="24"/>
          <w:szCs w:val="24"/>
          <w:rtl w:val="0"/>
        </w:rPr>
        <w:t xml:space="preserve">observer</w:t>
      </w:r>
      <w:r w:rsidDel="00000000" w:rsidR="00000000" w:rsidRPr="00000000">
        <w:rPr>
          <w:color w:val="4d5b7c"/>
          <w:sz w:val="24"/>
          <w:szCs w:val="24"/>
          <w:rtl w:val="0"/>
        </w:rPr>
        <w:t xml:space="preserve">, and the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that is being watched is called </w:t>
      </w:r>
      <w:r w:rsidDel="00000000" w:rsidR="00000000" w:rsidRPr="00000000">
        <w:rPr>
          <w:i w:val="1"/>
          <w:color w:val="4d5b7c"/>
          <w:sz w:val="24"/>
          <w:szCs w:val="24"/>
          <w:rtl w:val="0"/>
        </w:rPr>
        <w:t xml:space="preserve">subject</w:t>
      </w:r>
      <w:r w:rsidDel="00000000" w:rsidR="00000000" w:rsidRPr="00000000">
        <w:rPr>
          <w:color w:val="4d5b7c"/>
          <w:sz w:val="24"/>
          <w:szCs w:val="24"/>
          <w:rtl w:val="0"/>
        </w:rPr>
        <w:t xml:space="preserve">.</w:t>
      </w:r>
    </w:p>
    <w:p w:rsidR="00000000" w:rsidDel="00000000" w:rsidP="00000000" w:rsidRDefault="00000000" w:rsidRPr="00000000" w14:paraId="0000003D">
      <w:pPr>
        <w:spacing w:after="240" w:before="240" w:line="360" w:lineRule="auto"/>
        <w:rPr>
          <w:color w:val="4d5b7c"/>
          <w:sz w:val="24"/>
          <w:szCs w:val="24"/>
        </w:rPr>
      </w:pPr>
      <w:r w:rsidDel="00000000" w:rsidR="00000000" w:rsidRPr="00000000">
        <w:rPr>
          <w:color w:val="4d5b7c"/>
          <w:sz w:val="24"/>
          <w:szCs w:val="24"/>
          <w:rtl w:val="0"/>
        </w:rPr>
        <w:t xml:space="preserve">Java provides an built-in platform for implementing the observer pattern through the </w:t>
      </w:r>
      <w:r w:rsidDel="00000000" w:rsidR="00000000" w:rsidRPr="00000000">
        <w:rPr>
          <w:rFonts w:ascii="Courier New" w:cs="Courier New" w:eastAsia="Courier New" w:hAnsi="Courier New"/>
          <w:color w:val="24335a"/>
          <w:sz w:val="21"/>
          <w:szCs w:val="21"/>
          <w:shd w:fill="e3e8f4" w:val="clear"/>
          <w:rtl w:val="0"/>
        </w:rPr>
        <w:t xml:space="preserve">java.util.Observable</w:t>
      </w:r>
      <w:r w:rsidDel="00000000" w:rsidR="00000000" w:rsidRPr="00000000">
        <w:rPr>
          <w:color w:val="4d5b7c"/>
          <w:sz w:val="24"/>
          <w:szCs w:val="24"/>
          <w:rtl w:val="0"/>
        </w:rPr>
        <w:t xml:space="preserve"> class and </w:t>
      </w:r>
      <w:r w:rsidDel="00000000" w:rsidR="00000000" w:rsidRPr="00000000">
        <w:rPr>
          <w:rFonts w:ascii="Courier New" w:cs="Courier New" w:eastAsia="Courier New" w:hAnsi="Courier New"/>
          <w:color w:val="24335a"/>
          <w:sz w:val="21"/>
          <w:szCs w:val="21"/>
          <w:shd w:fill="e3e8f4" w:val="clear"/>
          <w:rtl w:val="0"/>
        </w:rPr>
        <w:t xml:space="preserve">java.util.Observer</w:t>
      </w:r>
      <w:r w:rsidDel="00000000" w:rsidR="00000000" w:rsidRPr="00000000">
        <w:rPr>
          <w:color w:val="4d5b7c"/>
          <w:sz w:val="24"/>
          <w:szCs w:val="24"/>
          <w:rtl w:val="0"/>
        </w:rPr>
        <w:t xml:space="preserve"> interface. However, it’s not widely used because the implementation is limited and most of the time we don’t want to end up extending a class solely for implementing the observer pattern as Java doesn’t provide multiple inheritances in classes. Java Message Service (JMS) uses the observer pattern along with the mediator pattern to allow applications to subscribe and publish data to other applications.</w:t>
      </w:r>
    </w:p>
    <w:p w:rsidR="00000000" w:rsidDel="00000000" w:rsidP="00000000" w:rsidRDefault="00000000" w:rsidRPr="00000000" w14:paraId="0000003E">
      <w:pPr>
        <w:pStyle w:val="Heading3"/>
        <w:keepNext w:val="0"/>
        <w:keepLines w:val="0"/>
        <w:spacing w:after="260" w:before="260" w:lineRule="auto"/>
        <w:ind w:left="140" w:firstLine="0"/>
        <w:rPr>
          <w:b w:val="1"/>
          <w:color w:val="1155cc"/>
          <w:sz w:val="26"/>
          <w:szCs w:val="26"/>
        </w:rPr>
      </w:pPr>
      <w:bookmarkStart w:colFirst="0" w:colLast="0" w:name="_ebs80up42t9f" w:id="25"/>
      <w:bookmarkEnd w:id="25"/>
      <w:hyperlink r:id="rId28">
        <w:r w:rsidDel="00000000" w:rsidR="00000000" w:rsidRPr="00000000">
          <w:rPr>
            <w:b w:val="1"/>
            <w:color w:val="1155cc"/>
            <w:sz w:val="26"/>
            <w:szCs w:val="26"/>
            <w:rtl w:val="0"/>
          </w:rPr>
          <w:t xml:space="preserve">5. Strategy Pattern</w:t>
        </w:r>
      </w:hyperlink>
      <w:r w:rsidDel="00000000" w:rsidR="00000000" w:rsidRPr="00000000">
        <w:rPr>
          <w:rtl w:val="0"/>
        </w:rPr>
      </w:r>
    </w:p>
    <w:p w:rsidR="00000000" w:rsidDel="00000000" w:rsidP="00000000" w:rsidRDefault="00000000" w:rsidRPr="00000000" w14:paraId="0000003F">
      <w:pPr>
        <w:spacing w:after="240" w:before="240" w:line="360" w:lineRule="auto"/>
        <w:rPr>
          <w:color w:val="4d5b7c"/>
          <w:sz w:val="24"/>
          <w:szCs w:val="24"/>
        </w:rPr>
      </w:pPr>
      <w:r w:rsidDel="00000000" w:rsidR="00000000" w:rsidRPr="00000000">
        <w:rPr>
          <w:color w:val="4d5b7c"/>
          <w:sz w:val="24"/>
          <w:szCs w:val="24"/>
          <w:rtl w:val="0"/>
        </w:rPr>
        <w:t xml:space="preserve">Strategy pattern is used when we have multiple algorithms for a specific task, and the client decides the actual implementation be used at runtime. A strategy pattern is also known as a policy pattern. We define multiple algorithms and let client applications pass the algorithm to be used as a parameter.</w:t>
      </w:r>
    </w:p>
    <w:p w:rsidR="00000000" w:rsidDel="00000000" w:rsidP="00000000" w:rsidRDefault="00000000" w:rsidRPr="00000000" w14:paraId="00000040">
      <w:pPr>
        <w:spacing w:after="240" w:before="240" w:line="360" w:lineRule="auto"/>
        <w:rPr>
          <w:color w:val="4d5b7c"/>
          <w:sz w:val="24"/>
          <w:szCs w:val="24"/>
        </w:rPr>
      </w:pPr>
      <w:r w:rsidDel="00000000" w:rsidR="00000000" w:rsidRPr="00000000">
        <w:rPr>
          <w:color w:val="4d5b7c"/>
          <w:sz w:val="24"/>
          <w:szCs w:val="24"/>
          <w:rtl w:val="0"/>
        </w:rPr>
        <w:t xml:space="preserve">One of the best examples of this pattern is the </w:t>
      </w:r>
      <w:r w:rsidDel="00000000" w:rsidR="00000000" w:rsidRPr="00000000">
        <w:rPr>
          <w:rFonts w:ascii="Courier New" w:cs="Courier New" w:eastAsia="Courier New" w:hAnsi="Courier New"/>
          <w:color w:val="24335a"/>
          <w:sz w:val="21"/>
          <w:szCs w:val="21"/>
          <w:shd w:fill="e3e8f4" w:val="clear"/>
          <w:rtl w:val="0"/>
        </w:rPr>
        <w:t xml:space="preserve">Collections.sort()</w:t>
      </w:r>
      <w:r w:rsidDel="00000000" w:rsidR="00000000" w:rsidRPr="00000000">
        <w:rPr>
          <w:color w:val="4d5b7c"/>
          <w:sz w:val="24"/>
          <w:szCs w:val="24"/>
          <w:rtl w:val="0"/>
        </w:rPr>
        <w:t xml:space="preserve"> method that takes the </w:t>
      </w:r>
      <w:hyperlink r:id="rId29">
        <w:r w:rsidDel="00000000" w:rsidR="00000000" w:rsidRPr="00000000">
          <w:rPr>
            <w:color w:val="0069ff"/>
            <w:sz w:val="24"/>
            <w:szCs w:val="24"/>
            <w:rtl w:val="0"/>
          </w:rPr>
          <w:t xml:space="preserve">Comparator</w:t>
        </w:r>
      </w:hyperlink>
      <w:r w:rsidDel="00000000" w:rsidR="00000000" w:rsidRPr="00000000">
        <w:rPr>
          <w:color w:val="4d5b7c"/>
          <w:sz w:val="24"/>
          <w:szCs w:val="24"/>
          <w:rtl w:val="0"/>
        </w:rPr>
        <w:t xml:space="preserve"> parameter. Based on the different implementations of comparator interfaces, the objects are getting sorted in different ways.</w:t>
      </w:r>
    </w:p>
    <w:p w:rsidR="00000000" w:rsidDel="00000000" w:rsidP="00000000" w:rsidRDefault="00000000" w:rsidRPr="00000000" w14:paraId="00000041">
      <w:pPr>
        <w:pStyle w:val="Heading3"/>
        <w:keepNext w:val="0"/>
        <w:keepLines w:val="0"/>
        <w:spacing w:after="260" w:before="260" w:lineRule="auto"/>
        <w:ind w:left="140" w:firstLine="0"/>
        <w:rPr>
          <w:b w:val="1"/>
          <w:color w:val="1155cc"/>
          <w:sz w:val="26"/>
          <w:szCs w:val="26"/>
        </w:rPr>
      </w:pPr>
      <w:bookmarkStart w:colFirst="0" w:colLast="0" w:name="_hz60ixd1za2y" w:id="26"/>
      <w:bookmarkEnd w:id="26"/>
      <w:hyperlink r:id="rId30">
        <w:r w:rsidDel="00000000" w:rsidR="00000000" w:rsidRPr="00000000">
          <w:rPr>
            <w:b w:val="1"/>
            <w:color w:val="1155cc"/>
            <w:sz w:val="26"/>
            <w:szCs w:val="26"/>
            <w:rtl w:val="0"/>
          </w:rPr>
          <w:t xml:space="preserve">6. Command Pattern</w:t>
        </w:r>
      </w:hyperlink>
      <w:r w:rsidDel="00000000" w:rsidR="00000000" w:rsidRPr="00000000">
        <w:rPr>
          <w:rtl w:val="0"/>
        </w:rPr>
      </w:r>
    </w:p>
    <w:p w:rsidR="00000000" w:rsidDel="00000000" w:rsidP="00000000" w:rsidRDefault="00000000" w:rsidRPr="00000000" w14:paraId="00000042">
      <w:pPr>
        <w:spacing w:after="240" w:before="240" w:line="360" w:lineRule="auto"/>
        <w:rPr>
          <w:color w:val="4d5b7c"/>
          <w:sz w:val="24"/>
          <w:szCs w:val="24"/>
        </w:rPr>
      </w:pPr>
      <w:r w:rsidDel="00000000" w:rsidR="00000000" w:rsidRPr="00000000">
        <w:rPr>
          <w:color w:val="4d5b7c"/>
          <w:sz w:val="24"/>
          <w:szCs w:val="24"/>
          <w:rtl w:val="0"/>
        </w:rPr>
        <w:t xml:space="preserve">The command pattern is used to implement loose-coupling in a request-response model. In this pattern, the request is sent to the </w:t>
      </w:r>
      <w:r w:rsidDel="00000000" w:rsidR="00000000" w:rsidRPr="00000000">
        <w:rPr>
          <w:i w:val="1"/>
          <w:color w:val="4d5b7c"/>
          <w:sz w:val="24"/>
          <w:szCs w:val="24"/>
          <w:rtl w:val="0"/>
        </w:rPr>
        <w:t xml:space="preserve">invoker</w:t>
      </w:r>
      <w:r w:rsidDel="00000000" w:rsidR="00000000" w:rsidRPr="00000000">
        <w:rPr>
          <w:color w:val="4d5b7c"/>
          <w:sz w:val="24"/>
          <w:szCs w:val="24"/>
          <w:rtl w:val="0"/>
        </w:rPr>
        <w:t xml:space="preserve"> and the invoker passes it to the encapsulated </w:t>
      </w:r>
      <w:r w:rsidDel="00000000" w:rsidR="00000000" w:rsidRPr="00000000">
        <w:rPr>
          <w:i w:val="1"/>
          <w:color w:val="4d5b7c"/>
          <w:sz w:val="24"/>
          <w:szCs w:val="24"/>
          <w:rtl w:val="0"/>
        </w:rPr>
        <w:t xml:space="preserve">command</w:t>
      </w:r>
      <w:r w:rsidDel="00000000" w:rsidR="00000000" w:rsidRPr="00000000">
        <w:rPr>
          <w:color w:val="4d5b7c"/>
          <w:sz w:val="24"/>
          <w:szCs w:val="24"/>
          <w:rtl w:val="0"/>
        </w:rPr>
        <w:t xml:space="preserve"> object. The command object passes the request to the appropriate method of </w:t>
      </w:r>
      <w:r w:rsidDel="00000000" w:rsidR="00000000" w:rsidRPr="00000000">
        <w:rPr>
          <w:i w:val="1"/>
          <w:color w:val="4d5b7c"/>
          <w:sz w:val="24"/>
          <w:szCs w:val="24"/>
          <w:rtl w:val="0"/>
        </w:rPr>
        <w:t xml:space="preserve">receiver</w:t>
      </w:r>
      <w:r w:rsidDel="00000000" w:rsidR="00000000" w:rsidRPr="00000000">
        <w:rPr>
          <w:color w:val="4d5b7c"/>
          <w:sz w:val="24"/>
          <w:szCs w:val="24"/>
          <w:rtl w:val="0"/>
        </w:rPr>
        <w:t xml:space="preserve"> to perform the specific action.</w:t>
      </w:r>
    </w:p>
    <w:p w:rsidR="00000000" w:rsidDel="00000000" w:rsidP="00000000" w:rsidRDefault="00000000" w:rsidRPr="00000000" w14:paraId="00000043">
      <w:pPr>
        <w:pStyle w:val="Heading3"/>
        <w:keepNext w:val="0"/>
        <w:keepLines w:val="0"/>
        <w:spacing w:after="260" w:before="260" w:lineRule="auto"/>
        <w:ind w:left="140" w:firstLine="0"/>
        <w:rPr>
          <w:b w:val="1"/>
          <w:color w:val="1155cc"/>
          <w:sz w:val="26"/>
          <w:szCs w:val="26"/>
        </w:rPr>
      </w:pPr>
      <w:bookmarkStart w:colFirst="0" w:colLast="0" w:name="_8lecgoc7ijyz" w:id="27"/>
      <w:bookmarkEnd w:id="27"/>
      <w:hyperlink r:id="rId31">
        <w:r w:rsidDel="00000000" w:rsidR="00000000" w:rsidRPr="00000000">
          <w:rPr>
            <w:b w:val="1"/>
            <w:color w:val="1155cc"/>
            <w:sz w:val="26"/>
            <w:szCs w:val="26"/>
            <w:rtl w:val="0"/>
          </w:rPr>
          <w:t xml:space="preserve">7. State Pattern</w:t>
        </w:r>
      </w:hyperlink>
      <w:r w:rsidDel="00000000" w:rsidR="00000000" w:rsidRPr="00000000">
        <w:rPr>
          <w:rtl w:val="0"/>
        </w:rPr>
      </w:r>
    </w:p>
    <w:p w:rsidR="00000000" w:rsidDel="00000000" w:rsidP="00000000" w:rsidRDefault="00000000" w:rsidRPr="00000000" w14:paraId="00000044">
      <w:pPr>
        <w:spacing w:after="240" w:before="240" w:line="360" w:lineRule="auto"/>
        <w:rPr>
          <w:color w:val="4d5b7c"/>
          <w:sz w:val="24"/>
          <w:szCs w:val="24"/>
        </w:rPr>
      </w:pPr>
      <w:r w:rsidDel="00000000" w:rsidR="00000000" w:rsidRPr="00000000">
        <w:rPr>
          <w:color w:val="4d5b7c"/>
          <w:sz w:val="24"/>
          <w:szCs w:val="24"/>
          <w:rtl w:val="0"/>
        </w:rPr>
        <w:t xml:space="preserve">The state design pattern is used when an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changes its behavior based on its internal state. If we have to change the behavior of an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based on its state, we can have a state variable in the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and use </w:t>
      </w:r>
      <w:r w:rsidDel="00000000" w:rsidR="00000000" w:rsidRPr="00000000">
        <w:rPr>
          <w:rFonts w:ascii="Courier New" w:cs="Courier New" w:eastAsia="Courier New" w:hAnsi="Courier New"/>
          <w:color w:val="24335a"/>
          <w:sz w:val="21"/>
          <w:szCs w:val="21"/>
          <w:shd w:fill="e3e8f4" w:val="clear"/>
          <w:rtl w:val="0"/>
        </w:rPr>
        <w:t xml:space="preserve">if-else</w:t>
      </w:r>
      <w:r w:rsidDel="00000000" w:rsidR="00000000" w:rsidRPr="00000000">
        <w:rPr>
          <w:color w:val="4d5b7c"/>
          <w:sz w:val="24"/>
          <w:szCs w:val="24"/>
          <w:rtl w:val="0"/>
        </w:rPr>
        <w:t xml:space="preserve"> condition block to perform different actions based on the state. The state pattern is used to provide a systematic and loosely-coupled way to achieve this through context and state implementations.</w:t>
      </w:r>
    </w:p>
    <w:p w:rsidR="00000000" w:rsidDel="00000000" w:rsidP="00000000" w:rsidRDefault="00000000" w:rsidRPr="00000000" w14:paraId="00000045">
      <w:pPr>
        <w:pStyle w:val="Heading3"/>
        <w:keepNext w:val="0"/>
        <w:keepLines w:val="0"/>
        <w:spacing w:after="260" w:before="260" w:lineRule="auto"/>
        <w:ind w:left="140" w:firstLine="0"/>
        <w:rPr>
          <w:b w:val="1"/>
          <w:color w:val="1155cc"/>
          <w:sz w:val="26"/>
          <w:szCs w:val="26"/>
        </w:rPr>
      </w:pPr>
      <w:bookmarkStart w:colFirst="0" w:colLast="0" w:name="_nuewmsh9enf6" w:id="28"/>
      <w:bookmarkEnd w:id="28"/>
      <w:hyperlink r:id="rId32">
        <w:r w:rsidDel="00000000" w:rsidR="00000000" w:rsidRPr="00000000">
          <w:rPr>
            <w:b w:val="1"/>
            <w:color w:val="1155cc"/>
            <w:sz w:val="26"/>
            <w:szCs w:val="26"/>
            <w:rtl w:val="0"/>
          </w:rPr>
          <w:t xml:space="preserve">8. Visitor Pattern</w:t>
        </w:r>
      </w:hyperlink>
      <w:r w:rsidDel="00000000" w:rsidR="00000000" w:rsidRPr="00000000">
        <w:rPr>
          <w:rtl w:val="0"/>
        </w:rPr>
      </w:r>
    </w:p>
    <w:p w:rsidR="00000000" w:rsidDel="00000000" w:rsidP="00000000" w:rsidRDefault="00000000" w:rsidRPr="00000000" w14:paraId="00000046">
      <w:pPr>
        <w:spacing w:after="240" w:before="240" w:line="360" w:lineRule="auto"/>
        <w:rPr>
          <w:color w:val="4d5b7c"/>
          <w:sz w:val="24"/>
          <w:szCs w:val="24"/>
        </w:rPr>
      </w:pPr>
      <w:r w:rsidDel="00000000" w:rsidR="00000000" w:rsidRPr="00000000">
        <w:rPr>
          <w:color w:val="4d5b7c"/>
          <w:sz w:val="24"/>
          <w:szCs w:val="24"/>
          <w:rtl w:val="0"/>
        </w:rPr>
        <w:t xml:space="preserve">The visitor pattern is used when we have to perform an operation on a group of similar kinds of objects. With the help of a visitor pattern, we can move the operational logic from the objects to another class.</w:t>
      </w:r>
    </w:p>
    <w:p w:rsidR="00000000" w:rsidDel="00000000" w:rsidP="00000000" w:rsidRDefault="00000000" w:rsidRPr="00000000" w14:paraId="00000047">
      <w:pPr>
        <w:pStyle w:val="Heading3"/>
        <w:keepNext w:val="0"/>
        <w:keepLines w:val="0"/>
        <w:spacing w:after="260" w:before="260" w:lineRule="auto"/>
        <w:ind w:left="140" w:firstLine="0"/>
        <w:rPr>
          <w:b w:val="1"/>
          <w:color w:val="1155cc"/>
          <w:sz w:val="26"/>
          <w:szCs w:val="26"/>
        </w:rPr>
      </w:pPr>
      <w:bookmarkStart w:colFirst="0" w:colLast="0" w:name="_r608z24kwxdv" w:id="29"/>
      <w:bookmarkEnd w:id="29"/>
      <w:hyperlink r:id="rId33">
        <w:r w:rsidDel="00000000" w:rsidR="00000000" w:rsidRPr="00000000">
          <w:rPr>
            <w:b w:val="1"/>
            <w:color w:val="1155cc"/>
            <w:sz w:val="26"/>
            <w:szCs w:val="26"/>
            <w:rtl w:val="0"/>
          </w:rPr>
          <w:t xml:space="preserve">9. Interpreter Pattern</w:t>
        </w:r>
      </w:hyperlink>
      <w:r w:rsidDel="00000000" w:rsidR="00000000" w:rsidRPr="00000000">
        <w:rPr>
          <w:rtl w:val="0"/>
        </w:rPr>
      </w:r>
    </w:p>
    <w:p w:rsidR="00000000" w:rsidDel="00000000" w:rsidP="00000000" w:rsidRDefault="00000000" w:rsidRPr="00000000" w14:paraId="00000048">
      <w:pPr>
        <w:spacing w:after="240" w:before="240" w:line="360" w:lineRule="auto"/>
        <w:rPr>
          <w:color w:val="4d5b7c"/>
          <w:sz w:val="24"/>
          <w:szCs w:val="24"/>
        </w:rPr>
      </w:pPr>
      <w:r w:rsidDel="00000000" w:rsidR="00000000" w:rsidRPr="00000000">
        <w:rPr>
          <w:color w:val="4d5b7c"/>
          <w:sz w:val="24"/>
          <w:szCs w:val="24"/>
          <w:rtl w:val="0"/>
        </w:rPr>
        <w:t xml:space="preserve">The interpreter pattern is used to define a grammatical representation of a language and provides an interpreter to deal with this grammar.</w:t>
      </w:r>
    </w:p>
    <w:p w:rsidR="00000000" w:rsidDel="00000000" w:rsidP="00000000" w:rsidRDefault="00000000" w:rsidRPr="00000000" w14:paraId="00000049">
      <w:pPr>
        <w:pStyle w:val="Heading3"/>
        <w:keepNext w:val="0"/>
        <w:keepLines w:val="0"/>
        <w:spacing w:after="260" w:before="260" w:lineRule="auto"/>
        <w:ind w:left="140" w:firstLine="0"/>
        <w:rPr>
          <w:b w:val="1"/>
          <w:color w:val="1155cc"/>
          <w:sz w:val="26"/>
          <w:szCs w:val="26"/>
        </w:rPr>
      </w:pPr>
      <w:bookmarkStart w:colFirst="0" w:colLast="0" w:name="_vzd9q6buy77z" w:id="30"/>
      <w:bookmarkEnd w:id="30"/>
      <w:hyperlink r:id="rId34">
        <w:r w:rsidDel="00000000" w:rsidR="00000000" w:rsidRPr="00000000">
          <w:rPr>
            <w:b w:val="1"/>
            <w:color w:val="1155cc"/>
            <w:sz w:val="26"/>
            <w:szCs w:val="26"/>
            <w:rtl w:val="0"/>
          </w:rPr>
          <w:t xml:space="preserve">10. Iterator Pattern</w:t>
        </w:r>
      </w:hyperlink>
      <w:r w:rsidDel="00000000" w:rsidR="00000000" w:rsidRPr="00000000">
        <w:rPr>
          <w:rtl w:val="0"/>
        </w:rPr>
      </w:r>
    </w:p>
    <w:p w:rsidR="00000000" w:rsidDel="00000000" w:rsidP="00000000" w:rsidRDefault="00000000" w:rsidRPr="00000000" w14:paraId="0000004A">
      <w:pPr>
        <w:spacing w:after="240" w:before="240" w:line="360" w:lineRule="auto"/>
        <w:rPr>
          <w:color w:val="4d5b7c"/>
          <w:sz w:val="24"/>
          <w:szCs w:val="24"/>
        </w:rPr>
      </w:pPr>
      <w:r w:rsidDel="00000000" w:rsidR="00000000" w:rsidRPr="00000000">
        <w:rPr>
          <w:color w:val="4d5b7c"/>
          <w:sz w:val="24"/>
          <w:szCs w:val="24"/>
          <w:rtl w:val="0"/>
        </w:rPr>
        <w:t xml:space="preserve">The iterator pattern is one of the behavioral patterns and is used to provide a standard way to traverse through a group of objects. The iterator pattern is widely used in </w:t>
      </w:r>
      <w:hyperlink r:id="rId35">
        <w:r w:rsidDel="00000000" w:rsidR="00000000" w:rsidRPr="00000000">
          <w:rPr>
            <w:color w:val="0069ff"/>
            <w:sz w:val="24"/>
            <w:szCs w:val="24"/>
            <w:rtl w:val="0"/>
          </w:rPr>
          <w:t xml:space="preserve">Java Collection Framework</w:t>
        </w:r>
      </w:hyperlink>
      <w:r w:rsidDel="00000000" w:rsidR="00000000" w:rsidRPr="00000000">
        <w:rPr>
          <w:color w:val="4d5b7c"/>
          <w:sz w:val="24"/>
          <w:szCs w:val="24"/>
          <w:rtl w:val="0"/>
        </w:rPr>
        <w:t xml:space="preserve"> where the iterator interface provides methods for traversing through a </w:t>
      </w:r>
      <w:r w:rsidDel="00000000" w:rsidR="00000000" w:rsidRPr="00000000">
        <w:rPr>
          <w:rFonts w:ascii="Courier New" w:cs="Courier New" w:eastAsia="Courier New" w:hAnsi="Courier New"/>
          <w:color w:val="24335a"/>
          <w:sz w:val="21"/>
          <w:szCs w:val="21"/>
          <w:shd w:fill="e3e8f4" w:val="clear"/>
          <w:rtl w:val="0"/>
        </w:rPr>
        <w:t xml:space="preserve">Collection</w:t>
      </w:r>
      <w:r w:rsidDel="00000000" w:rsidR="00000000" w:rsidRPr="00000000">
        <w:rPr>
          <w:color w:val="4d5b7c"/>
          <w:sz w:val="24"/>
          <w:szCs w:val="24"/>
          <w:rtl w:val="0"/>
        </w:rPr>
        <w:t xml:space="preserve">. This pattern is also used to provide different kinds of iterators based on our requirements. The iterator pattern hides the actual implementation of traversal through the </w:t>
      </w:r>
      <w:r w:rsidDel="00000000" w:rsidR="00000000" w:rsidRPr="00000000">
        <w:rPr>
          <w:rFonts w:ascii="Courier New" w:cs="Courier New" w:eastAsia="Courier New" w:hAnsi="Courier New"/>
          <w:color w:val="24335a"/>
          <w:sz w:val="21"/>
          <w:szCs w:val="21"/>
          <w:shd w:fill="e3e8f4" w:val="clear"/>
          <w:rtl w:val="0"/>
        </w:rPr>
        <w:t xml:space="preserve">Collection</w:t>
      </w:r>
      <w:r w:rsidDel="00000000" w:rsidR="00000000" w:rsidRPr="00000000">
        <w:rPr>
          <w:color w:val="4d5b7c"/>
          <w:sz w:val="24"/>
          <w:szCs w:val="24"/>
          <w:rtl w:val="0"/>
        </w:rPr>
        <w:t xml:space="preserve"> and client programs use iterator methods.</w:t>
      </w:r>
    </w:p>
    <w:p w:rsidR="00000000" w:rsidDel="00000000" w:rsidP="00000000" w:rsidRDefault="00000000" w:rsidRPr="00000000" w14:paraId="0000004B">
      <w:pPr>
        <w:pStyle w:val="Heading3"/>
        <w:keepNext w:val="0"/>
        <w:keepLines w:val="0"/>
        <w:spacing w:after="260" w:before="260" w:lineRule="auto"/>
        <w:ind w:left="140" w:firstLine="0"/>
        <w:rPr>
          <w:b w:val="1"/>
          <w:color w:val="1155cc"/>
          <w:sz w:val="26"/>
          <w:szCs w:val="26"/>
        </w:rPr>
      </w:pPr>
      <w:bookmarkStart w:colFirst="0" w:colLast="0" w:name="_623vtupcvtxv" w:id="31"/>
      <w:bookmarkEnd w:id="31"/>
      <w:hyperlink r:id="rId36">
        <w:r w:rsidDel="00000000" w:rsidR="00000000" w:rsidRPr="00000000">
          <w:rPr>
            <w:b w:val="1"/>
            <w:color w:val="1155cc"/>
            <w:sz w:val="26"/>
            <w:szCs w:val="26"/>
            <w:rtl w:val="0"/>
          </w:rPr>
          <w:t xml:space="preserve">11. Memento Pattern</w:t>
        </w:r>
      </w:hyperlink>
      <w:r w:rsidDel="00000000" w:rsidR="00000000" w:rsidRPr="00000000">
        <w:rPr>
          <w:rtl w:val="0"/>
        </w:rPr>
      </w:r>
    </w:p>
    <w:p w:rsidR="00000000" w:rsidDel="00000000" w:rsidP="00000000" w:rsidRDefault="00000000" w:rsidRPr="00000000" w14:paraId="0000004C">
      <w:pPr>
        <w:spacing w:after="240" w:before="240" w:line="360" w:lineRule="auto"/>
        <w:rPr>
          <w:color w:val="4d5b7c"/>
          <w:sz w:val="24"/>
          <w:szCs w:val="24"/>
        </w:rPr>
      </w:pPr>
      <w:r w:rsidDel="00000000" w:rsidR="00000000" w:rsidRPr="00000000">
        <w:rPr>
          <w:color w:val="4d5b7c"/>
          <w:sz w:val="24"/>
          <w:szCs w:val="24"/>
          <w:rtl w:val="0"/>
        </w:rPr>
        <w:t xml:space="preserve">The memento design pattern is used when we want to save the state of an object so that we can restore it later on. This pattern is used to implement this in such a way that the saved state data of the object is not accessible outside of the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this protects the integrity of saved state data.</w:t>
      </w:r>
    </w:p>
    <w:p w:rsidR="00000000" w:rsidDel="00000000" w:rsidP="00000000" w:rsidRDefault="00000000" w:rsidRPr="00000000" w14:paraId="0000004D">
      <w:pPr>
        <w:spacing w:after="240" w:before="240" w:line="360" w:lineRule="auto"/>
        <w:rPr>
          <w:color w:val="4d5b7c"/>
          <w:sz w:val="24"/>
          <w:szCs w:val="24"/>
        </w:rPr>
      </w:pPr>
      <w:r w:rsidDel="00000000" w:rsidR="00000000" w:rsidRPr="00000000">
        <w:rPr>
          <w:color w:val="4d5b7c"/>
          <w:sz w:val="24"/>
          <w:szCs w:val="24"/>
          <w:rtl w:val="0"/>
        </w:rPr>
        <w:t xml:space="preserve">Memento pattern is implemented with two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s – </w:t>
      </w:r>
      <w:r w:rsidDel="00000000" w:rsidR="00000000" w:rsidRPr="00000000">
        <w:rPr>
          <w:i w:val="1"/>
          <w:color w:val="4d5b7c"/>
          <w:sz w:val="24"/>
          <w:szCs w:val="24"/>
          <w:rtl w:val="0"/>
        </w:rPr>
        <w:t xml:space="preserve">originator</w:t>
      </w:r>
      <w:r w:rsidDel="00000000" w:rsidR="00000000" w:rsidRPr="00000000">
        <w:rPr>
          <w:color w:val="4d5b7c"/>
          <w:sz w:val="24"/>
          <w:szCs w:val="24"/>
          <w:rtl w:val="0"/>
        </w:rPr>
        <w:t xml:space="preserve"> and </w:t>
      </w:r>
      <w:r w:rsidDel="00000000" w:rsidR="00000000" w:rsidRPr="00000000">
        <w:rPr>
          <w:i w:val="1"/>
          <w:color w:val="4d5b7c"/>
          <w:sz w:val="24"/>
          <w:szCs w:val="24"/>
          <w:rtl w:val="0"/>
        </w:rPr>
        <w:t xml:space="preserve">caretaker</w:t>
      </w:r>
      <w:r w:rsidDel="00000000" w:rsidR="00000000" w:rsidRPr="00000000">
        <w:rPr>
          <w:color w:val="4d5b7c"/>
          <w:sz w:val="24"/>
          <w:szCs w:val="24"/>
          <w:rtl w:val="0"/>
        </w:rPr>
        <w:t xml:space="preserve">. The originator is the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whose state needs to be saved and restored, and it uses an inner class to save the state of </w:t>
      </w:r>
      <w:r w:rsidDel="00000000" w:rsidR="00000000" w:rsidRPr="00000000">
        <w:rPr>
          <w:rFonts w:ascii="Courier New" w:cs="Courier New" w:eastAsia="Courier New" w:hAnsi="Courier New"/>
          <w:color w:val="24335a"/>
          <w:sz w:val="21"/>
          <w:szCs w:val="21"/>
          <w:shd w:fill="e3e8f4" w:val="clear"/>
          <w:rtl w:val="0"/>
        </w:rPr>
        <w:t xml:space="preserve">Object</w:t>
      </w:r>
      <w:r w:rsidDel="00000000" w:rsidR="00000000" w:rsidRPr="00000000">
        <w:rPr>
          <w:color w:val="4d5b7c"/>
          <w:sz w:val="24"/>
          <w:szCs w:val="24"/>
          <w:rtl w:val="0"/>
        </w:rPr>
        <w:t xml:space="preserve">. The inner class is called “Memento”, and it’s </w:t>
      </w:r>
      <w:r w:rsidDel="00000000" w:rsidR="00000000" w:rsidRPr="00000000">
        <w:rPr>
          <w:rFonts w:ascii="Courier New" w:cs="Courier New" w:eastAsia="Courier New" w:hAnsi="Courier New"/>
          <w:color w:val="24335a"/>
          <w:sz w:val="21"/>
          <w:szCs w:val="21"/>
          <w:shd w:fill="e3e8f4" w:val="clear"/>
          <w:rtl w:val="0"/>
        </w:rPr>
        <w:t xml:space="preserve">private</w:t>
      </w:r>
      <w:r w:rsidDel="00000000" w:rsidR="00000000" w:rsidRPr="00000000">
        <w:rPr>
          <w:color w:val="4d5b7c"/>
          <w:sz w:val="24"/>
          <w:szCs w:val="24"/>
          <w:rtl w:val="0"/>
        </w:rPr>
        <w:t xml:space="preserve"> so that it can’t be accessed from other objects.</w:t>
      </w:r>
    </w:p>
    <w:p w:rsidR="00000000" w:rsidDel="00000000" w:rsidP="00000000" w:rsidRDefault="00000000" w:rsidRPr="00000000" w14:paraId="0000004E">
      <w:pPr>
        <w:pStyle w:val="Heading2"/>
        <w:keepNext w:val="0"/>
        <w:keepLines w:val="0"/>
        <w:spacing w:after="340" w:before="340" w:lineRule="auto"/>
        <w:ind w:left="180" w:firstLine="0"/>
        <w:rPr>
          <w:b w:val="1"/>
          <w:color w:val="1155cc"/>
          <w:sz w:val="34"/>
          <w:szCs w:val="34"/>
        </w:rPr>
      </w:pPr>
      <w:bookmarkStart w:colFirst="0" w:colLast="0" w:name="_nr4fgsex3kkv" w:id="32"/>
      <w:bookmarkEnd w:id="32"/>
      <w:hyperlink r:id="rId37">
        <w:r w:rsidDel="00000000" w:rsidR="00000000" w:rsidRPr="00000000">
          <w:rPr>
            <w:b w:val="1"/>
            <w:color w:val="1155cc"/>
            <w:sz w:val="34"/>
            <w:szCs w:val="34"/>
            <w:rtl w:val="0"/>
          </w:rPr>
          <w:t xml:space="preserve">Miscellaneous Design Patterns</w:t>
        </w:r>
      </w:hyperlink>
      <w:r w:rsidDel="00000000" w:rsidR="00000000" w:rsidRPr="00000000">
        <w:rPr>
          <w:rtl w:val="0"/>
        </w:rPr>
      </w:r>
    </w:p>
    <w:p w:rsidR="00000000" w:rsidDel="00000000" w:rsidP="00000000" w:rsidRDefault="00000000" w:rsidRPr="00000000" w14:paraId="0000004F">
      <w:pPr>
        <w:spacing w:after="240" w:before="240" w:line="360" w:lineRule="auto"/>
        <w:rPr>
          <w:color w:val="4d5b7c"/>
          <w:sz w:val="24"/>
          <w:szCs w:val="24"/>
        </w:rPr>
      </w:pPr>
      <w:r w:rsidDel="00000000" w:rsidR="00000000" w:rsidRPr="00000000">
        <w:rPr>
          <w:color w:val="4d5b7c"/>
          <w:sz w:val="24"/>
          <w:szCs w:val="24"/>
          <w:rtl w:val="0"/>
        </w:rPr>
        <w:t xml:space="preserve">There are a lot of design patterns that don’t come under Gang of Four design patterns. Let’s look at some of these popular design patterns.</w:t>
      </w:r>
    </w:p>
    <w:p w:rsidR="00000000" w:rsidDel="00000000" w:rsidP="00000000" w:rsidRDefault="00000000" w:rsidRPr="00000000" w14:paraId="00000050">
      <w:pPr>
        <w:pStyle w:val="Heading3"/>
        <w:keepNext w:val="0"/>
        <w:keepLines w:val="0"/>
        <w:spacing w:after="260" w:before="260" w:lineRule="auto"/>
        <w:ind w:left="140" w:firstLine="0"/>
        <w:rPr>
          <w:b w:val="1"/>
          <w:color w:val="1155cc"/>
          <w:sz w:val="26"/>
          <w:szCs w:val="26"/>
        </w:rPr>
      </w:pPr>
      <w:bookmarkStart w:colFirst="0" w:colLast="0" w:name="_i780u145it7o" w:id="33"/>
      <w:bookmarkEnd w:id="33"/>
      <w:hyperlink r:id="rId38">
        <w:r w:rsidDel="00000000" w:rsidR="00000000" w:rsidRPr="00000000">
          <w:rPr>
            <w:b w:val="1"/>
            <w:color w:val="1155cc"/>
            <w:sz w:val="26"/>
            <w:szCs w:val="26"/>
            <w:rtl w:val="0"/>
          </w:rPr>
          <w:t xml:space="preserve">1. DAO Design Pattern</w:t>
        </w:r>
      </w:hyperlink>
      <w:r w:rsidDel="00000000" w:rsidR="00000000" w:rsidRPr="00000000">
        <w:rPr>
          <w:rtl w:val="0"/>
        </w:rPr>
      </w:r>
    </w:p>
    <w:p w:rsidR="00000000" w:rsidDel="00000000" w:rsidP="00000000" w:rsidRDefault="00000000" w:rsidRPr="00000000" w14:paraId="00000051">
      <w:pPr>
        <w:spacing w:after="240" w:before="240" w:line="360" w:lineRule="auto"/>
        <w:rPr>
          <w:color w:val="4d5b7c"/>
          <w:sz w:val="24"/>
          <w:szCs w:val="24"/>
        </w:rPr>
      </w:pPr>
      <w:r w:rsidDel="00000000" w:rsidR="00000000" w:rsidRPr="00000000">
        <w:rPr>
          <w:color w:val="4d5b7c"/>
          <w:sz w:val="24"/>
          <w:szCs w:val="24"/>
          <w:rtl w:val="0"/>
        </w:rPr>
        <w:t xml:space="preserve">The Data Access Object (DAO) design pattern is used to decouple the data persistence logic to a separate layer. DAO is a very popular pattern when we design systems to work with databases. The idea is to keep the service layer separate from the data access layer. This way we implement the separation of logic in our application.</w:t>
      </w:r>
    </w:p>
    <w:p w:rsidR="00000000" w:rsidDel="00000000" w:rsidP="00000000" w:rsidRDefault="00000000" w:rsidRPr="00000000" w14:paraId="00000052">
      <w:pPr>
        <w:pStyle w:val="Heading3"/>
        <w:keepNext w:val="0"/>
        <w:keepLines w:val="0"/>
        <w:spacing w:after="260" w:before="260" w:lineRule="auto"/>
        <w:ind w:left="140" w:firstLine="0"/>
        <w:rPr>
          <w:b w:val="1"/>
          <w:color w:val="1155cc"/>
          <w:sz w:val="26"/>
          <w:szCs w:val="26"/>
        </w:rPr>
      </w:pPr>
      <w:bookmarkStart w:colFirst="0" w:colLast="0" w:name="_75g91zyyt3rc" w:id="34"/>
      <w:bookmarkEnd w:id="34"/>
      <w:hyperlink r:id="rId39">
        <w:r w:rsidDel="00000000" w:rsidR="00000000" w:rsidRPr="00000000">
          <w:rPr>
            <w:b w:val="1"/>
            <w:color w:val="1155cc"/>
            <w:sz w:val="26"/>
            <w:szCs w:val="26"/>
            <w:rtl w:val="0"/>
          </w:rPr>
          <w:t xml:space="preserve">2. Dependency Injection Pattern</w:t>
        </w:r>
      </w:hyperlink>
      <w:r w:rsidDel="00000000" w:rsidR="00000000" w:rsidRPr="00000000">
        <w:rPr>
          <w:rtl w:val="0"/>
        </w:rPr>
      </w:r>
    </w:p>
    <w:p w:rsidR="00000000" w:rsidDel="00000000" w:rsidP="00000000" w:rsidRDefault="00000000" w:rsidRPr="00000000" w14:paraId="00000053">
      <w:pPr>
        <w:spacing w:after="240" w:before="240" w:line="360" w:lineRule="auto"/>
        <w:rPr>
          <w:color w:val="4d5b7c"/>
          <w:sz w:val="24"/>
          <w:szCs w:val="24"/>
        </w:rPr>
      </w:pPr>
      <w:r w:rsidDel="00000000" w:rsidR="00000000" w:rsidRPr="00000000">
        <w:rPr>
          <w:color w:val="4d5b7c"/>
          <w:sz w:val="24"/>
          <w:szCs w:val="24"/>
          <w:rtl w:val="0"/>
        </w:rPr>
        <w:t xml:space="preserve">The dependency injection pattern allows us to remove the hard-coded dependencies and make our application loosely-coupled, extendable, and maintainable. We can implement dependency injection in Java to move the dependency resolution from compile-time to runtime. Spring framework is built on the principle of dependency injection.</w:t>
      </w:r>
    </w:p>
    <w:p w:rsidR="00000000" w:rsidDel="00000000" w:rsidP="00000000" w:rsidRDefault="00000000" w:rsidRPr="00000000" w14:paraId="00000054">
      <w:pPr>
        <w:pStyle w:val="Heading3"/>
        <w:keepNext w:val="0"/>
        <w:keepLines w:val="0"/>
        <w:spacing w:after="260" w:before="260" w:lineRule="auto"/>
        <w:ind w:left="140" w:firstLine="0"/>
        <w:rPr>
          <w:b w:val="1"/>
          <w:color w:val="1155cc"/>
          <w:sz w:val="26"/>
          <w:szCs w:val="26"/>
        </w:rPr>
      </w:pPr>
      <w:bookmarkStart w:colFirst="0" w:colLast="0" w:name="_yk1iz06vnwkh" w:id="35"/>
      <w:bookmarkEnd w:id="35"/>
      <w:hyperlink r:id="rId40">
        <w:r w:rsidDel="00000000" w:rsidR="00000000" w:rsidRPr="00000000">
          <w:rPr>
            <w:b w:val="1"/>
            <w:color w:val="1155cc"/>
            <w:sz w:val="26"/>
            <w:szCs w:val="26"/>
            <w:rtl w:val="0"/>
          </w:rPr>
          <w:t xml:space="preserve">3. MVC Pattern</w:t>
        </w:r>
      </w:hyperlink>
      <w:r w:rsidDel="00000000" w:rsidR="00000000" w:rsidRPr="00000000">
        <w:rPr>
          <w:rtl w:val="0"/>
        </w:rPr>
      </w:r>
    </w:p>
    <w:p w:rsidR="00000000" w:rsidDel="00000000" w:rsidP="00000000" w:rsidRDefault="00000000" w:rsidRPr="00000000" w14:paraId="00000055">
      <w:pPr>
        <w:spacing w:after="240" w:before="240" w:line="360" w:lineRule="auto"/>
        <w:rPr>
          <w:color w:val="4d5b7c"/>
          <w:sz w:val="24"/>
          <w:szCs w:val="24"/>
        </w:rPr>
      </w:pPr>
      <w:r w:rsidDel="00000000" w:rsidR="00000000" w:rsidRPr="00000000">
        <w:rPr>
          <w:color w:val="4d5b7c"/>
          <w:sz w:val="24"/>
          <w:szCs w:val="24"/>
          <w:rtl w:val="0"/>
        </w:rPr>
        <w:t xml:space="preserve">Model-View-Controller (MVC) Pattern is one of the oldest architectural patterns for creating web applications.</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rishti *" w:id="0" w:date="2023-06-16T13:03:08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d5b7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digitalocean.com/community/tutorials/java-design-patterns-example-tutorial#3-mvc-pattern" TargetMode="External"/><Relationship Id="rId20" Type="http://schemas.openxmlformats.org/officeDocument/2006/relationships/hyperlink" Target="https://www.digitalocean.com/community/tutorials/java-design-patterns-example-tutorial#5-facade-pattern" TargetMode="External"/><Relationship Id="rId22" Type="http://schemas.openxmlformats.org/officeDocument/2006/relationships/hyperlink" Target="https://www.digitalocean.com/community/tutorials/java-design-patterns-example-tutorial#7-decorator-pattern" TargetMode="External"/><Relationship Id="rId21" Type="http://schemas.openxmlformats.org/officeDocument/2006/relationships/hyperlink" Target="https://www.digitalocean.com/community/tutorials/java-design-patterns-example-tutorial#6-bridge-pattern" TargetMode="External"/><Relationship Id="rId24" Type="http://schemas.openxmlformats.org/officeDocument/2006/relationships/hyperlink" Target="https://www.digitalocean.com/community/tutorials/java-design-patterns-example-tutorial#1-template-method-pattern" TargetMode="External"/><Relationship Id="rId23" Type="http://schemas.openxmlformats.org/officeDocument/2006/relationships/hyperlink" Target="https://www.digitalocean.com/community/tutorials/java-design-patterns-example-tutorial#behavioral-design-pattern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digitalocean.com/community/tutorials/java-design-patterns-example-tutorial#1-singleton-pattern" TargetMode="External"/><Relationship Id="rId26" Type="http://schemas.openxmlformats.org/officeDocument/2006/relationships/hyperlink" Target="https://www.digitalocean.com/community/tutorials/java-design-patterns-example-tutorial#3-chain-of-responsibility-pattern" TargetMode="External"/><Relationship Id="rId25" Type="http://schemas.openxmlformats.org/officeDocument/2006/relationships/hyperlink" Target="https://www.digitalocean.com/community/tutorials/java-design-patterns-example-tutorial#2-mediator-pattern" TargetMode="External"/><Relationship Id="rId28" Type="http://schemas.openxmlformats.org/officeDocument/2006/relationships/hyperlink" Target="https://www.digitalocean.com/community/tutorials/java-design-patterns-example-tutorial#5-strategy-pattern" TargetMode="External"/><Relationship Id="rId27" Type="http://schemas.openxmlformats.org/officeDocument/2006/relationships/hyperlink" Target="https://www.digitalocean.com/community/tutorials/java-design-patterns-example-tutorial#4-observer-patter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digitalocean.com/community/tutorials/comparable-and-comparator-in-java-example" TargetMode="External"/><Relationship Id="rId7" Type="http://schemas.openxmlformats.org/officeDocument/2006/relationships/hyperlink" Target="https://www.digitalocean.com/community/tutorials/java-design-patterns-example-tutorial#introduction" TargetMode="External"/><Relationship Id="rId8" Type="http://schemas.openxmlformats.org/officeDocument/2006/relationships/hyperlink" Target="https://www.digitalocean.com/community/tutorials/java-design-patterns-example-tutorial#creational-design-patterns" TargetMode="External"/><Relationship Id="rId31" Type="http://schemas.openxmlformats.org/officeDocument/2006/relationships/hyperlink" Target="https://www.digitalocean.com/community/tutorials/java-design-patterns-example-tutorial#7-state-pattern" TargetMode="External"/><Relationship Id="rId30" Type="http://schemas.openxmlformats.org/officeDocument/2006/relationships/hyperlink" Target="https://www.digitalocean.com/community/tutorials/java-design-patterns-example-tutorial#6-command-pattern" TargetMode="External"/><Relationship Id="rId11" Type="http://schemas.openxmlformats.org/officeDocument/2006/relationships/hyperlink" Target="https://www.digitalocean.com/community/tutorials/java-design-patterns-example-tutorial#3-abstract-factory-pattern" TargetMode="External"/><Relationship Id="rId33" Type="http://schemas.openxmlformats.org/officeDocument/2006/relationships/hyperlink" Target="https://www.digitalocean.com/community/tutorials/java-design-patterns-example-tutorial#9-interpreter-pattern" TargetMode="External"/><Relationship Id="rId10" Type="http://schemas.openxmlformats.org/officeDocument/2006/relationships/hyperlink" Target="https://www.digitalocean.com/community/tutorials/java-design-patterns-example-tutorial#2-factory-pattern" TargetMode="External"/><Relationship Id="rId32" Type="http://schemas.openxmlformats.org/officeDocument/2006/relationships/hyperlink" Target="https://www.digitalocean.com/community/tutorials/java-design-patterns-example-tutorial#8-visitor-pattern" TargetMode="External"/><Relationship Id="rId13" Type="http://schemas.openxmlformats.org/officeDocument/2006/relationships/hyperlink" Target="https://www.digitalocean.com/community/tutorials/java-design-patterns-example-tutorial#5-prototype-pattern" TargetMode="External"/><Relationship Id="rId35" Type="http://schemas.openxmlformats.org/officeDocument/2006/relationships/hyperlink" Target="https://www.digitalocean.com/community/tutorials/collections-in-java-tutorial" TargetMode="External"/><Relationship Id="rId12" Type="http://schemas.openxmlformats.org/officeDocument/2006/relationships/hyperlink" Target="https://www.digitalocean.com/community/tutorials/java-design-patterns-example-tutorial#4-builder-pattern" TargetMode="External"/><Relationship Id="rId34" Type="http://schemas.openxmlformats.org/officeDocument/2006/relationships/hyperlink" Target="https://www.digitalocean.com/community/tutorials/java-design-patterns-example-tutorial#10-iterator-pattern" TargetMode="External"/><Relationship Id="rId15" Type="http://schemas.openxmlformats.org/officeDocument/2006/relationships/hyperlink" Target="https://www.digitalocean.com/community/tutorials/java-design-patterns-example-tutorial#1-adapter-pattern" TargetMode="External"/><Relationship Id="rId37" Type="http://schemas.openxmlformats.org/officeDocument/2006/relationships/hyperlink" Target="https://www.digitalocean.com/community/tutorials/java-design-patterns-example-tutorial#miscellaneous-design-patterns" TargetMode="External"/><Relationship Id="rId14" Type="http://schemas.openxmlformats.org/officeDocument/2006/relationships/hyperlink" Target="https://www.digitalocean.com/community/tutorials/java-design-patterns-example-tutorial#structural-design-patterns" TargetMode="External"/><Relationship Id="rId36" Type="http://schemas.openxmlformats.org/officeDocument/2006/relationships/hyperlink" Target="https://www.digitalocean.com/community/tutorials/java-design-patterns-example-tutorial#11-memento-pattern" TargetMode="External"/><Relationship Id="rId17" Type="http://schemas.openxmlformats.org/officeDocument/2006/relationships/hyperlink" Target="https://www.digitalocean.com/community/tutorials/java-design-patterns-example-tutorial#3-proxy-pattern" TargetMode="External"/><Relationship Id="rId39" Type="http://schemas.openxmlformats.org/officeDocument/2006/relationships/hyperlink" Target="https://www.digitalocean.com/community/tutorials/java-design-patterns-example-tutorial#2-dependency-injection-pattern" TargetMode="External"/><Relationship Id="rId16" Type="http://schemas.openxmlformats.org/officeDocument/2006/relationships/hyperlink" Target="https://www.digitalocean.com/community/tutorials/java-design-patterns-example-tutorial#2-composite-pattern" TargetMode="External"/><Relationship Id="rId38" Type="http://schemas.openxmlformats.org/officeDocument/2006/relationships/hyperlink" Target="https://www.digitalocean.com/community/tutorials/java-design-patterns-example-tutorial#1-dao-design-pattern" TargetMode="External"/><Relationship Id="rId19" Type="http://schemas.openxmlformats.org/officeDocument/2006/relationships/hyperlink" Target="https://www.digitalocean.com/community/tutorials/what-is-java-string-pool" TargetMode="External"/><Relationship Id="rId18" Type="http://schemas.openxmlformats.org/officeDocument/2006/relationships/hyperlink" Target="https://www.digitalocean.com/community/tutorials/java-design-patterns-example-tutorial#4-flyweight-patter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